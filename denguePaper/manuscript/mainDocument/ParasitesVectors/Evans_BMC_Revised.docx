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14606E65" w:rsidR="009C1F7E" w:rsidRPr="00CC0029" w:rsidRDefault="009C1F7E" w:rsidP="009C1F7E">
      <w:pPr>
        <w:pStyle w:val="FirstParagraph"/>
        <w:spacing w:line="240" w:lineRule="auto"/>
        <w:ind w:firstLine="0"/>
        <w:rPr>
          <w:rFonts w:asciiTheme="majorHAnsi" w:hAnsiTheme="majorHAnsi"/>
          <w:b/>
          <w:i/>
          <w:sz w:val="36"/>
          <w:rPrChange w:id="1" w:author="Michelle V Evans" w:date="2018-06-05T18:23:00Z">
            <w:rPr>
              <w:rFonts w:asciiTheme="majorHAnsi" w:hAnsiTheme="majorHAnsi"/>
              <w:b/>
              <w:sz w:val="36"/>
            </w:rPr>
          </w:rPrChange>
        </w:rPr>
      </w:pPr>
      <w:r w:rsidRPr="009C1F7E">
        <w:rPr>
          <w:rFonts w:asciiTheme="majorHAnsi" w:hAnsiTheme="majorHAnsi"/>
          <w:b/>
          <w:sz w:val="36"/>
          <w:szCs w:val="36"/>
        </w:rPr>
        <w:t xml:space="preserve">Carry-over effects of urban larval environments on the transmission potential of </w:t>
      </w:r>
      <w:del w:id="2" w:author="Michelle V Evans" w:date="2018-06-05T18:23:00Z">
        <w:r w:rsidRPr="009C1F7E">
          <w:rPr>
            <w:rFonts w:asciiTheme="majorHAnsi" w:hAnsiTheme="majorHAnsi"/>
            <w:b/>
            <w:sz w:val="36"/>
            <w:szCs w:val="36"/>
          </w:rPr>
          <w:delText>a mosquito-borne pathogen</w:delText>
        </w:r>
      </w:del>
      <w:ins w:id="3" w:author="Michelle V Evans" w:date="2018-06-05T18:23:00Z">
        <w:r w:rsidR="00DD68B5">
          <w:rPr>
            <w:rFonts w:asciiTheme="majorHAnsi" w:hAnsiTheme="majorHAnsi"/>
            <w:b/>
            <w:sz w:val="36"/>
            <w:szCs w:val="36"/>
          </w:rPr>
          <w:t>dengue-2 virus</w:t>
        </w:r>
        <w:r w:rsidR="004D5306">
          <w:rPr>
            <w:rFonts w:asciiTheme="majorHAnsi" w:hAnsiTheme="majorHAnsi"/>
            <w:b/>
            <w:sz w:val="36"/>
            <w:szCs w:val="36"/>
          </w:rPr>
          <w:t xml:space="preserve"> </w:t>
        </w:r>
      </w:ins>
    </w:p>
    <w:p w14:paraId="4B531FC8" w14:textId="019F071E" w:rsidR="00C92EAD" w:rsidRPr="009C1F7E" w:rsidRDefault="00D646E8" w:rsidP="009C1F7E">
      <w:pPr>
        <w:pStyle w:val="FirstParagraph"/>
        <w:spacing w:line="240" w:lineRule="auto"/>
        <w:ind w:firstLine="0"/>
        <w:rPr>
          <w:rFonts w:asciiTheme="majorHAnsi" w:hAnsiTheme="majorHAnsi"/>
          <w:b/>
          <w:sz w:val="36"/>
          <w:szCs w:val="36"/>
        </w:rPr>
      </w:pPr>
      <w:r>
        <w:br/>
        <w:t>Michelle V. Evans</w:t>
      </w:r>
      <w:r>
        <w:rPr>
          <w:vertAlign w:val="superscript"/>
        </w:rPr>
        <w:t>1,2*</w:t>
      </w:r>
      <w:r>
        <w:t>, Justine C. Shiau</w:t>
      </w:r>
      <w:r>
        <w:rPr>
          <w:vertAlign w:val="superscript"/>
        </w:rPr>
        <w:t>3</w:t>
      </w:r>
      <w:r>
        <w:t>, Nicole Solano</w:t>
      </w:r>
      <w:r>
        <w:rPr>
          <w:vertAlign w:val="superscript"/>
        </w:rPr>
        <w:t>1,2</w:t>
      </w:r>
      <w:r>
        <w:t>, Melinda A. Brindley</w:t>
      </w:r>
      <w:r>
        <w:rPr>
          <w:vertAlign w:val="superscript"/>
        </w:rPr>
        <w:t>3,4</w:t>
      </w:r>
      <w:ins w:id="4" w:author="Michelle V Evans" w:date="2018-06-06T18:18:00Z">
        <w:r w:rsidR="00771598">
          <w:rPr>
            <w:vertAlign w:val="superscript"/>
          </w:rPr>
          <w:t>,</w:t>
        </w:r>
        <w:r w:rsidR="00EE6586">
          <w:rPr>
            <w:vertAlign w:val="superscript"/>
          </w:rPr>
          <w:t>6</w:t>
        </w:r>
      </w:ins>
      <w:r>
        <w:t>, John M. Drake</w:t>
      </w:r>
      <w:r>
        <w:rPr>
          <w:vertAlign w:val="superscript"/>
        </w:rPr>
        <w:t>1,2</w:t>
      </w:r>
      <w:r>
        <w:t>, Courtney C. Murdock</w:t>
      </w:r>
      <w:r>
        <w:rPr>
          <w:vertAlign w:val="superscript"/>
        </w:rPr>
        <w:t>1,2,3,5,6,7</w:t>
      </w:r>
    </w:p>
    <w:p w14:paraId="4EF723CE" w14:textId="77777777" w:rsidR="00C92EAD" w:rsidRDefault="00D646E8" w:rsidP="009C1F7E">
      <w:pPr>
        <w:pStyle w:val="BodyText"/>
        <w:spacing w:line="276" w:lineRule="auto"/>
        <w:ind w:firstLine="0"/>
      </w:pPr>
      <w:r>
        <w:rPr>
          <w:b/>
        </w:rPr>
        <w:t>1</w:t>
      </w:r>
      <w:r>
        <w:t xml:space="preserve"> </w:t>
      </w:r>
      <w:proofErr w:type="spellStart"/>
      <w:r>
        <w:t>Odum</w:t>
      </w:r>
      <w:proofErr w:type="spellEnd"/>
      <w:r>
        <w:t xml:space="preserve"> School of Ecology, University of Georgia, Athens, GA, USA</w:t>
      </w:r>
      <w:r>
        <w:br/>
      </w:r>
      <w:r>
        <w:rPr>
          <w:b/>
        </w:rPr>
        <w:t>2</w:t>
      </w:r>
      <w:r>
        <w:t xml:space="preserve"> Center for the Ecology of Infectious Diseases, University of Georgia, Athens, GA, USA</w:t>
      </w:r>
      <w:r>
        <w:br/>
      </w:r>
      <w:r>
        <w:rPr>
          <w:b/>
        </w:rPr>
        <w:t>3</w:t>
      </w:r>
      <w:r>
        <w:t xml:space="preserve"> Department of Infectious Disease, University of Georgia, Athens, GA, USA</w:t>
      </w:r>
      <w:r>
        <w:br/>
      </w:r>
      <w:r>
        <w:rPr>
          <w:b/>
        </w:rPr>
        <w:t>4</w:t>
      </w:r>
      <w:r>
        <w:t xml:space="preserve"> Department of Population Health, University of Georgia, Athens, GA, USA</w:t>
      </w:r>
      <w:r>
        <w:br/>
      </w:r>
      <w:r>
        <w:rPr>
          <w:b/>
        </w:rPr>
        <w:t>5</w:t>
      </w:r>
      <w:r>
        <w:t xml:space="preserve"> Center for Tropical Emerging Global Diseases, University of Georgia, Athens, GA, USA</w:t>
      </w:r>
      <w:r>
        <w:br/>
      </w:r>
      <w:r>
        <w:rPr>
          <w:b/>
        </w:rPr>
        <w:t>6</w:t>
      </w:r>
      <w:r>
        <w:t xml:space="preserve"> Center for Vaccines and Immunology, University of Georgia, Athens, GA, USA</w:t>
      </w:r>
      <w:r>
        <w:br/>
      </w:r>
      <w:r>
        <w:rPr>
          <w:b/>
        </w:rPr>
        <w:t>7</w:t>
      </w:r>
      <w:r>
        <w:t xml:space="preserve"> River Basin Center, Univers</w:t>
      </w:r>
      <w:r w:rsidR="009C1F7E">
        <w:t>ity of Georgia, Athens, GA, USA</w:t>
      </w:r>
    </w:p>
    <w:p w14:paraId="76F83416" w14:textId="62834AA4" w:rsidR="00811C1D" w:rsidRDefault="00026EDF" w:rsidP="00DA3233">
      <w:pPr>
        <w:pStyle w:val="BodyText"/>
        <w:ind w:firstLine="0"/>
      </w:pPr>
      <w:r>
        <w:t>*</w:t>
      </w:r>
      <w:r w:rsidR="00D646E8">
        <w:t>Corresponding Author: mvevans@uga.edu</w:t>
      </w:r>
      <w:bookmarkStart w:id="5" w:name="abstract"/>
      <w:bookmarkEnd w:id="5"/>
      <w:r>
        <w:t xml:space="preserve"> (MVE)</w:t>
      </w:r>
    </w:p>
    <w:p w14:paraId="0BFD31B5" w14:textId="2F6463B7" w:rsidR="009C1F7E" w:rsidRPr="00DA3233" w:rsidRDefault="00811C1D" w:rsidP="00DA3233">
      <w:pPr>
        <w:pStyle w:val="BodyText"/>
        <w:ind w:firstLine="0"/>
      </w:pPr>
      <w:r w:rsidRPr="00B74374">
        <w:rPr>
          <w:b/>
        </w:rPr>
        <w:t>Emails:</w:t>
      </w:r>
      <w:r>
        <w:t xml:space="preserve"> </w:t>
      </w:r>
      <w:r w:rsidR="00FD51FA">
        <w:t>justine.shiau@uga.edu</w:t>
      </w:r>
      <w:r w:rsidR="00B74374">
        <w:t xml:space="preserve"> (JCS)</w:t>
      </w:r>
      <w:r w:rsidR="00FD51FA">
        <w:t>, nsolano@uga.edu</w:t>
      </w:r>
      <w:r w:rsidR="00B74374">
        <w:t xml:space="preserve"> (NS)</w:t>
      </w:r>
      <w:r w:rsidR="00FD51FA">
        <w:t>, mbrindle@uga.edu</w:t>
      </w:r>
      <w:r w:rsidR="00B74374">
        <w:t xml:space="preserve"> (MAB)</w:t>
      </w:r>
      <w:r w:rsidR="00FD51FA">
        <w:t>, jdrake@uga.edu</w:t>
      </w:r>
      <w:r w:rsidR="00B74374">
        <w:t xml:space="preserve"> (JMD)</w:t>
      </w:r>
      <w:r w:rsidR="00FD51FA">
        <w:t>, cmurdock@uga.edu</w:t>
      </w:r>
      <w:r w:rsidR="00B74374">
        <w:t xml:space="preserve"> (CCM)</w:t>
      </w:r>
      <w:r w:rsidR="009C1F7E">
        <w:br w:type="page"/>
      </w:r>
    </w:p>
    <w:p w14:paraId="0B68B5D0" w14:textId="77777777" w:rsidR="00C92EAD" w:rsidRDefault="00D646E8" w:rsidP="00170EEB">
      <w:pPr>
        <w:pStyle w:val="Heading1"/>
        <w:spacing w:before="0"/>
      </w:pPr>
      <w:r>
        <w:lastRenderedPageBreak/>
        <w:t>Abstract</w:t>
      </w:r>
    </w:p>
    <w:p w14:paraId="4B13A3DC" w14:textId="6710999A" w:rsidR="00C92EAD" w:rsidRDefault="009C1F7E" w:rsidP="00170EEB">
      <w:pPr>
        <w:pStyle w:val="FirstParagraph"/>
        <w:spacing w:before="0" w:after="0"/>
        <w:ind w:firstLine="0"/>
      </w:pPr>
      <w:bookmarkStart w:id="6" w:name="background"/>
      <w:bookmarkEnd w:id="6"/>
      <w:r w:rsidRPr="009C1F7E">
        <w:rPr>
          <w:b/>
        </w:rPr>
        <w:t>Background:</w:t>
      </w:r>
      <w:r>
        <w:t xml:space="preserve"> </w:t>
      </w:r>
      <w:r w:rsidR="00D646E8">
        <w:t>Mosquitoes are strongly influenced by environmental temperatures, both directly and indirectly via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w:t>
      </w:r>
      <w:ins w:id="7" w:author="Michelle V Evans" w:date="2018-06-05T18:23:00Z">
        <w:r w:rsidR="003705C5">
          <w:t>-2</w:t>
        </w:r>
      </w:ins>
      <w:r w:rsidR="003705C5">
        <w:t xml:space="preserve"> </w:t>
      </w:r>
      <w:r w:rsidR="00D646E8">
        <w:t>virus</w:t>
      </w:r>
      <w:del w:id="8" w:author="Michelle V Evans" w:date="2018-06-05T18:23:00Z">
        <w:r w:rsidR="00D646E8">
          <w:delText>-2</w:delText>
        </w:r>
      </w:del>
      <w:r w:rsidR="00D646E8">
        <w:t xml:space="preserve"> (DENV-2), we conducted a semi-field experiment comparing the demographic and transmission rates of </w:t>
      </w:r>
      <w:r w:rsidR="00D646E8">
        <w:rPr>
          <w:i/>
        </w:rPr>
        <w:t>Aedes albopictus</w:t>
      </w:r>
      <w:r w:rsidR="00D646E8">
        <w:t xml:space="preserve"> reared on different urban land classes in the summer and fall season. We parameterized a model of vectorial capacity using field- and literature-derived measurements to estimate the bias introduced into predictions of vectorial capacity not accounting for carry-over effects.</w:t>
      </w:r>
      <w:bookmarkStart w:id="9" w:name="results"/>
      <w:bookmarkEnd w:id="9"/>
    </w:p>
    <w:p w14:paraId="4B820AB5" w14:textId="77777777" w:rsidR="00C92EAD" w:rsidRDefault="009C1F7E" w:rsidP="00170EEB">
      <w:pPr>
        <w:pStyle w:val="FirstParagraph"/>
        <w:spacing w:before="0" w:after="0"/>
        <w:ind w:firstLine="0"/>
      </w:pPr>
      <w:r>
        <w:rPr>
          <w:b/>
        </w:rPr>
        <w:t xml:space="preserve">Results: </w:t>
      </w:r>
      <w:r w:rsidR="00D646E8">
        <w:t>The larval environment of different land classes and seasons significantly impacted mosquito life history traits. Larval development and survival rates were higher in the summer than the fall, with no difference across land class. The effect of land class on adult body size differed across season, with suburban mosquitoes having the smallest wing length in the summer and the largest wing length in the fall, when compared to other land classes. Infection and dissemination rates were higher in the fall 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10" w:name="conclusions"/>
      <w:bookmarkEnd w:id="10"/>
    </w:p>
    <w:p w14:paraId="56E1AF26" w14:textId="77777777" w:rsidR="00C92EAD" w:rsidRDefault="009C1F7E" w:rsidP="00170EEB">
      <w:pPr>
        <w:pStyle w:val="FirstParagraph"/>
        <w:spacing w:before="0" w:after="0"/>
        <w:ind w:firstLine="0"/>
      </w:pPr>
      <w:r>
        <w:rPr>
          <w:b/>
        </w:rPr>
        <w:t xml:space="preserve">Conclusions: </w:t>
      </w:r>
      <w:r w:rsidR="00D646E8">
        <w:t xml:space="preserve">Our findings demonstrate the potential of the larval environment to differentially impact stages of DENV-2 infection in </w:t>
      </w:r>
      <w:r w:rsidR="00D646E8">
        <w:rPr>
          <w:i/>
        </w:rPr>
        <w:t>Ae. albopictus</w:t>
      </w:r>
      <w:r w:rsidR="00D646E8">
        <w:t xml:space="preserve"> mosquitoes via carry-over effects. Failure to account for carry-over effects of the larval environment in mechanistic models can lead to biased estimates of disease transmission potential at fine-scales in urban environments.</w:t>
      </w:r>
    </w:p>
    <w:p w14:paraId="2B092623" w14:textId="77777777" w:rsidR="00C92EAD" w:rsidRDefault="00D646E8" w:rsidP="00170EEB">
      <w:pPr>
        <w:pStyle w:val="BodyText"/>
        <w:ind w:firstLine="0"/>
      </w:pPr>
      <w:r>
        <w:rPr>
          <w:b/>
        </w:rPr>
        <w:t>Keywords</w:t>
      </w:r>
      <w:r>
        <w:t xml:space="preserve">: </w:t>
      </w:r>
      <w:r>
        <w:rPr>
          <w:i/>
        </w:rPr>
        <w:t>Aedes albopictus</w:t>
      </w:r>
      <w:r>
        <w:t>, dengue, carry-over effects, urban microclimate</w:t>
      </w:r>
    </w:p>
    <w:p w14:paraId="1908E4AF" w14:textId="77777777" w:rsidR="00C92EAD" w:rsidRDefault="00D646E8">
      <w:pPr>
        <w:pStyle w:val="Heading1"/>
      </w:pPr>
      <w:bookmarkStart w:id="11" w:name="background-1"/>
      <w:bookmarkEnd w:id="11"/>
      <w:r>
        <w:lastRenderedPageBreak/>
        <w:t>Background</w:t>
      </w:r>
    </w:p>
    <w:p w14:paraId="0539CA7F" w14:textId="7C7A2D70" w:rsidR="00C92EAD" w:rsidRDefault="00D646E8">
      <w:pPr>
        <w:pStyle w:val="FirstParagraph"/>
      </w:pPr>
      <w:r>
        <w:t xml:space="preserve">Climate plays an important role in the transmission of mosquito-borne pathogens, determining the geographic range of disease vectors and shaping transmission dynamics </w:t>
      </w:r>
      <w:r w:rsidR="00BD7A29">
        <w:fldChar w:fldCharType="begin"/>
      </w:r>
      <w:r w:rsidR="00BD7A29">
        <w:instrText xml:space="preserve"> ADDIN ZOTERO_ITEM CSL_CITATION {"citationID":"joroDOHB","properties":{"formattedCitation":"[1,2]","plainCitation":"[1,2]","noteIndex":0},"citationItems":[{"id":5621,"uris":["http://zotero.org/users/2894151/items/WNRMM5QV"],"uri":["http://zotero.org/users/2894151/items/WNRMM5QV"],"itemData":{"id":5621,"type":"article-journal","title":"Climate change and mosquito-borne disease.","container-title":"Environmental Health Perspectives","page":"141-161","volume":"109","issue":"Suppl 1","source":"PubMed Central","abstract":"Global atmospheric temperatures are presently in a warming phase that began 250--300 years ago. Speculations on the potential impact of continued warming on human health often focus on mosquito-borne diseases. Elementary models suggest that higher global temperatures will enhance their transmission rates and extend their geographic ranges. However, the histories of three such diseases--malaria, yellow fever, and dengue--reveal that climate has rarely been the principal determinant of their prevalence or range; human activities and their impact on local ecology have generally been much more significant. It is therefore inappropriate to use climate-based models to predict future prevalence.","ISSN":"0091-6765","note":"PMID: 11250812\nPMCID: PMC1240549","journalAbbreviation":"Environ Health Perspect","author":[{"family":"Reiter","given":"P"}],"issued":{"date-parts":[["2001",3]]}}},{"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BD7A29">
        <w:fldChar w:fldCharType="separate"/>
      </w:r>
      <w:r w:rsidR="00BD7A29">
        <w:rPr>
          <w:noProof/>
        </w:rPr>
        <w:t>[1,2]</w:t>
      </w:r>
      <w:r w:rsidR="00BD7A29">
        <w:fldChar w:fldCharType="end"/>
      </w:r>
      <w:r>
        <w:t xml:space="preserve">. Heterogeneity in environmental conditions can directly shape individual-level variation in traits relevant to mosquito population dynamics </w:t>
      </w:r>
      <w:r w:rsidR="00BD7A29">
        <w:fldChar w:fldCharType="begin"/>
      </w:r>
      <w:r w:rsidR="00BD7A29">
        <w:instrText xml:space="preserve"> ADDIN ZOTERO_ITEM CSL_CITATION {"citationID":"ci0tlrRd","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BD7A29">
        <w:fldChar w:fldCharType="separate"/>
      </w:r>
      <w:r w:rsidR="00BD7A29">
        <w:rPr>
          <w:noProof/>
        </w:rPr>
        <w:t>[3]</w:t>
      </w:r>
      <w:r w:rsidR="00BD7A29">
        <w:fldChar w:fldCharType="end"/>
      </w:r>
      <w:r>
        <w:t xml:space="preserve"> and pathogen transmission </w:t>
      </w:r>
      <w:r w:rsidR="00BD7A29">
        <w:fldChar w:fldCharType="begin"/>
      </w:r>
      <w:r w:rsidR="00BD7A29">
        <w:instrText xml:space="preserve"> ADDIN ZOTERO_ITEM CSL_CITATION {"citationID":"wC5hisrf","properties":{"formattedCitation":"[4]","plainCitation":"[4]","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Read","given":"Andrew"},{"family":"Thomas","given":"Matthew"}],"issued":{"date-parts":[["2012",5,16]]}}}],"schema":"https://github.com/citation-style-language/schema/raw/master/csl-citation.json"} </w:instrText>
      </w:r>
      <w:r w:rsidR="00BD7A29">
        <w:fldChar w:fldCharType="separate"/>
      </w:r>
      <w:r w:rsidR="00BD7A29">
        <w:rPr>
          <w:noProof/>
        </w:rPr>
        <w:t>[4]</w:t>
      </w:r>
      <w:r w:rsidR="00BD7A29">
        <w:fldChar w:fldCharType="end"/>
      </w:r>
      <w:r>
        <w:t xml:space="preserve">. In addition to these direct effects, mosquito phenotypes can be shaped indirectly by the environmental conditions experienced in previous life history stages, a phenomenon known as carry-over effects </w:t>
      </w:r>
      <w:r w:rsidR="00BD7A29">
        <w:fldChar w:fldCharType="begin"/>
      </w:r>
      <w:r w:rsidR="00BD7A29">
        <w:instrText xml:space="preserve"> ADDIN ZOTERO_ITEM CSL_CITATION {"citationID":"Oh7sWWv1","properties":{"formattedCitation":"[5]","plainCitation":"[5]","noteIndex":0},"citationItems":[{"id":1827,"uris":["http://zotero.org/users/2894151/items/UJD8GG76"],"uri":["http://zotero.org/users/2894151/items/UJD8GG76"],"itemData":{"id":1827,"type":"article-journal","title":"Carry-over effects as drivers of fitness differences in animals","container-title":"Journal of Animal Ecology","page":"4-18","volume":"80","issue":"1","source":"Wiley Online Library","abstract":"1. Carry-over effects occur when processes in one season influence the success of an individual in the following season. This phenomenon has the potential to explain a large amount of variation in individual fitness, but so far has only been described in a limited number of species. This is largely due to difficulties associated with tracking individuals between periods of the annual cycle, but also because of a lack of research specifically designed to examine hypotheses related to carry-over effects. 2. We review the known mechanisms that drive carry-over effects, most notably macronutrient supply, and highlight the types of life histories and ecological situations where we would expect them to most often occur. We also identify a number of other potential mechanisms that require investigation, including micronutrients such as antioxidants. 3. We propose a series of experiments designed to estimate the relative contributions of extrinsic and intrinsic quality effects in the pre-breeding season, which in turn will allow an accurate estimation of the magnitude of carry-over effects. To date this has proven immensely difficult, and we hope that the experimental frameworks described here will stimulate new avenues of research vital to advancing our understanding of how carry-over effects can shape animal life histories. 4. We also explore the potential of state-dependent modelling as a tool for investigating carry-over effects, most notably for its ability to calculate optimal rates of acquisition of a multitude of resources over the course of the annual cycle, and also because it allows us to vary the strength of density-dependent relationships which can alter the magnitude of carry-over effects in either a synergistic or agonistic fashion. 5. In conclusion carry-over effects are likely to be far more widespread than currently indicated, and they are likely to be driven by a multitude of factors including both macro- and micronutrients. For this reason they could feasibly be responsible for a large amount of the observed variation in performance among individuals, and consequently warrant a wealth of new research designed specifically to decompose components of variation in fitness attributes related to processes across and within seasons.","DOI":"10.1111/j.1365-2656.2010.01740.x","ISSN":"1365-2656","language":"en","author":[{"family":"Harrison","given":"Xavier A."},{"family":"Blount","given":"Jonathan D."},{"family":"Inger","given":"Richard"},{"family":"Norris","given":"D. Ryan"},{"family":"Bearhop","given":"Stuart"}],"issued":{"date-parts":[["2011",1,1]]}}}],"schema":"https://github.com/citation-style-language/schema/raw/master/csl-citation.json"} </w:instrText>
      </w:r>
      <w:r w:rsidR="00BD7A29">
        <w:fldChar w:fldCharType="separate"/>
      </w:r>
      <w:r w:rsidR="00BD7A29">
        <w:rPr>
          <w:noProof/>
        </w:rPr>
        <w:t>[5]</w:t>
      </w:r>
      <w:r w:rsidR="00BD7A29">
        <w:fldChar w:fldCharType="end"/>
      </w:r>
      <w:r>
        <w:t xml:space="preserve">. Carry-over effects have been documented in a wide-range of species with complex life cycles, such as amphibians </w:t>
      </w:r>
      <w:r w:rsidR="00BD7A29">
        <w:fldChar w:fldCharType="begin"/>
      </w:r>
      <w:r w:rsidR="00BD7A29">
        <w:instrText xml:space="preserve"> ADDIN ZOTERO_ITEM CSL_CITATION {"citationID":"vB2l5diH","properties":{"formattedCitation":"[6]","plainCitation":"[6]","noteIndex":0},"citationItems":[{"id":1440,"uris":["http://zotero.org/users/2894151/items/NG75TC3J"],"uri":["http://zotero.org/users/2894151/items/NG75TC3J"],"itemData":{"id":1440,"type":"article-journal","title":"Sequential predator effects across three life stages of the African tree frog, Hyperolius spinigularis","container-title":"Oecologia","page":"280-290","volume":"143","issue":"2","source":"link.springer.com","abstract":"While theoretical studies of the timing of key switch points in complex life cycles such as hatching and metamorphosis have stressed the importance of considering multiple stages, most empirical work has focused on a single life stage. However, the relationship between the fitness components of different life stages may be complex. Ontogenetic switch points such as hatching and metamorphosis do not represent new beginnings—carryover effects across stages can arise when environmental effects on the density and/or traits of early ontogenetic stages subsequently alter mortality or growth in later stages. In this study, I examine the effects of egg- and larval-stage predators on larval performance, size at metamorphosis, and post-metamorphic predation in the African tree frog Hyperolius spinigularis. I monitored the density and survival of arboreal H. spinigularis clutches in the field to estimate how much egg-stage predation reduced the input of tadpoles into the pond. I then conducted experiments to determine: (1) how reductions in initial larval density due to egg predators affect larval survival and mass and age at metamorphosis in the presence and absence of aquatic larval predators, dragonfly larvae, and (2) how differences in mass or age at metamorphosis arising from predation in the embryonic and larval environments affect encounters with post-metamorphic predators, fishing spiders. Reduction in larval densities due to egg predation tended to increase per capita larval survival, decrease larval duration and increase mass at metamorphosis. Larval predators decreased larval survival and had density-dependent effects on larval duration and mass at metamorphosis. The combined effects of embryonic and larval-stage predators increased mass at metamorphosis of survivors by 91%. Larger mass at metamorphosis may have immediate fitness benefits, as larger metamorphs had higher survival in encounters with fishing spiders. Thus, the effects of predators early in ontogeny can alter predation risk even two life stages later.","DOI":"10.1007/s00442-004-1806-x","ISSN":"0029-8549, 1432-1939","journalAbbreviation":"Oecologia","language":"en","author":[{"family":"Vonesh","given":"James R."}],"issued":{"date-parts":[["2005",3,1]]}}}],"schema":"https://github.com/citation-style-language/schema/raw/master/csl-citation.json"} </w:instrText>
      </w:r>
      <w:r w:rsidR="00BD7A29">
        <w:fldChar w:fldCharType="separate"/>
      </w:r>
      <w:r w:rsidR="00BD7A29">
        <w:rPr>
          <w:noProof/>
        </w:rPr>
        <w:t>[6]</w:t>
      </w:r>
      <w:r w:rsidR="00BD7A29">
        <w:fldChar w:fldCharType="end"/>
      </w:r>
      <w:r>
        <w:t xml:space="preserve">, migratory birds </w:t>
      </w:r>
      <w:r w:rsidR="00BD7A29">
        <w:fldChar w:fldCharType="begin"/>
      </w:r>
      <w:r w:rsidR="00BD7A29">
        <w:instrText xml:space="preserve"> ADDIN ZOTERO_ITEM CSL_CITATION {"citationID":"FNCPqKWZ","properties":{"formattedCitation":"[7]","plainCitation":"[7]","noteIndex":0},"citationItems":[{"id":2080,"uris":["http://zotero.org/users/2894151/items/ZR3N4HWK"],"uri":["http://zotero.org/users/2894151/items/ZR3N4HWK"],"itemData":{"id":2080,"type":"article-journal","title":"Predicting the consequences of carry-over effects for migratory populations","container-title":"Biology Letters","page":"148-151","volume":"2","issue":"1","source":"PubMed Central","abstract":"Migratory animals present a unique challenge for predicting population size because they are influenced by events in multiple stages of the annual cycle that are separated by large geographic distances. Here, we develop a model that incorporates non-fatal carry-over effects to predict changes in population size and show how this can be integrated with predictive models of habitat loss and deterioration. Examples from Barn swallows, Greater snow geese and American redstarts show how carry-over effects can be estimated and integrated into the model. Incorporation of carry-over effects should increase the predictive power of models. However, the challenge for developing accurate predictions rests both on the ability to estimate parameters from multiple stages of the annual cycle and to understand how events between these periods interact to influence individual success.","DOI":"10.1098/rsbl.2005.0397","ISSN":"1744-9561","note":"PMID: 17148350\nPMCID: PMC1617207","journalAbbreviation":"Biol Lett","author":[{"family":"Norris","given":"D. Ryan"},{"family":"Taylor","given":"Caz M"}],"issued":{"date-parts":[["2006",3,22]]}}}],"schema":"https://github.com/citation-style-language/schema/raw/master/csl-citation.json"} </w:instrText>
      </w:r>
      <w:r w:rsidR="00BD7A29">
        <w:fldChar w:fldCharType="separate"/>
      </w:r>
      <w:r w:rsidR="00BD7A29">
        <w:rPr>
          <w:noProof/>
        </w:rPr>
        <w:t>[7]</w:t>
      </w:r>
      <w:r w:rsidR="00BD7A29">
        <w:fldChar w:fldCharType="end"/>
      </w:r>
      <w:r>
        <w:t xml:space="preserve">, and damselflies </w:t>
      </w:r>
      <w:r w:rsidR="00BD7A29">
        <w:fldChar w:fldCharType="begin"/>
      </w:r>
      <w:r w:rsidR="00BD7A29">
        <w:instrText xml:space="preserve"> ADDIN ZOTERO_ITEM CSL_CITATION {"citationID":"lRqK47Ct","properties":{"formattedCitation":"[8]","plainCitation":"[8]","noteIndex":0},"citationItems":[{"id":1361,"uris":["http://zotero.org/users/2894151/items/MAUHQHD3"],"uri":["http://zotero.org/users/2894151/items/MAUHQHD3"],"itemData":{"id":1361,"type":"article-journal","title":"Fitness Effects from Egg to Reproduction: Bridging the Life History Transition","container-title":"Ecology","page":"185-197","volume":"86","issue":"1","source":"JSTOR","abstract":"Although complex life cycles are widespread, we know little about how constraints in the larval stage influence adult fitness. Most models assume a tight coupling of larval conditions and adult fitness through size and timing of the life history transition. However, there are few empirical tests of this assumption. We combined an experimental manipulation of larval environment with a subsequent study of adult fitness, measured as lifetime mating success. Individuals of the damselfly Lestes viridis were followed from the egg stage to adult reproduction and death. Under time constraints, emergence occurred earlier, but in late-hatched larvae, this did not result in a lower size. Under nutritional constraints, emergence occurred later, and size was reduced. Variation in survival to maturity was better explained by larval constraints than by emergence traits, whereas both larval constraints and emergence traits explained variation in lifetime mating success. Sexes reacted differently to larval constraints, and the coupling of larval constraints to adult fitness also was sex specific. Our results indicate that larval constraints do not necessarily carry over to adult fitness through size and timing of transition, and that carryover effects may be sex specific. This may explain the existence of hidden costs that become visible after maturation and may explain part of the unexplained variation in selection studies on adults.","ISSN":"0012-9658","shortTitle":"Fitness Effects from Egg to Reproduction","author":[{"family":"De Block","given":"Marjan"},{"family":"Stoks","given":"Robby"}],"issued":{"date-parts":[["2005"]]}}}],"schema":"https://github.com/citation-style-language/schema/raw/master/csl-citation.json"} </w:instrText>
      </w:r>
      <w:r w:rsidR="00BD7A29">
        <w:fldChar w:fldCharType="separate"/>
      </w:r>
      <w:r w:rsidR="00BD7A29">
        <w:rPr>
          <w:noProof/>
        </w:rPr>
        <w:t>[8]</w:t>
      </w:r>
      <w:r w:rsidR="00BD7A29">
        <w:fldChar w:fldCharType="end"/>
      </w:r>
      <w:r>
        <w:t>.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35203926" w:rsidR="00C92EAD" w:rsidRDefault="00D646E8">
      <w:pPr>
        <w:pStyle w:val="BodyText"/>
      </w:pPr>
      <w:r>
        <w:t xml:space="preserve">Although it has been previously demonstrated that larval environmental temperature can alter individual mosquito traits important for transmission </w:t>
      </w:r>
      <w:r w:rsidR="00AE47BC">
        <w:fldChar w:fldCharType="begin"/>
      </w:r>
      <w:r w:rsidR="00EF61F4">
        <w:instrText xml:space="preserve"> ADDIN ZOTERO_ITEM CSL_CITATION {"citationID":"vAL0bL4m","properties":{"formattedCitation":"[9,10]","plainCitation":"[9,10]","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AE47BC">
        <w:fldChar w:fldCharType="separate"/>
      </w:r>
      <w:r w:rsidR="00EF61F4">
        <w:rPr>
          <w:noProof/>
        </w:rPr>
        <w:t>[9,10]</w:t>
      </w:r>
      <w:r w:rsidR="00AE47BC">
        <w:fldChar w:fldCharType="end"/>
      </w:r>
      <w:r>
        <w:t xml:space="preserve">,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w:t>
      </w:r>
      <w:r w:rsidR="00EF61F4">
        <w:fldChar w:fldCharType="begin"/>
      </w:r>
      <w:r w:rsidR="005A427F">
        <w:instrText xml:space="preserve"> ADDIN ZOTERO_ITEM CSL_CITATION {"citationID":"JZYKYlst","properties":{"formattedCitation":"[11\\uc0\\u8211{}13]","plainCitation":"[11–13]","noteIndex":0},"citationItems":[{"id":848,"uris":["http://zotero.org/users/2894151/items/DKQVDTHE"],"uri":["http://zotero.org/users/2894151/items/DKQVDTHE"],"itemData":{"id":848,"type":"article-journal","title":"Effect of temperature and insecticide stress on life-history traits of Culex restuans and Aedes albopictus (Diptera: Culicidae)","container-title":"Journal of Medical Entomology","page":"243-250","volume":"48","issue":"2","source":"PubMed","abstract":"The chronic effects of exposure of Culex restuans (Theobald) and Aedes albopictus (Skuse) (Diptera: Culicidae) to low concentrations of malathion were examined by exposing larvae of the two species to four malathion doses at 20, 25, and 30 degrees C and maintaining the resulting adults at 25 degrees C. For both species, a significant temperature by malathion interaction on survival was found. Greater temperatures at the highest malathion dosage had significantly lower survivorship than in other treatments, but this effect was not observed at 20 degrees C. These results suggest that low temperature may buffer against some of the negative effects of malathion. For both species, temperature but not malathion had significant effects on female developmental time to adulthood and adult longevity. Temperature also affected adult female size for Ae. albopictus but not Cx. restuans. Ae. albopictus females developed faster as temperature increased, lived longer when larvae were maintained at 30 degrees C than at 20 degrees C, and were larger when larvae were maintained at 25 degrees C than at 20 or 30 degrees C. Cx. restuans females developed faster at 25 and 30 degrees C than at 20 degrees C and lived longer at 25 degrees C than at 20 or 30 degrees C. The estimated finite rate of increase (lambda') for Cx. restuans was significantly lower at 20 degrees C than at 25 and 30 degrees C, whereas that of Ae. albopictus was significantly influenced by an interaction between temperature and malathion with significantly lower lambda' at 20 degrees C than at 25 and 30 degrees C for all malathion treatments except 0.014 mg liter(-1). Understanding how pesticides interact with abiotic environmental conditions will contribute to management decisions about vector control practices.","ISSN":"0022-2585","note":"PMID: 21485359","shortTitle":"Effect of temperature and insecticide stress on life-history traits of Culex restuans and Aedes albopictus (Diptera","journalAbbreviation":"J. Med. Entomol.","language":"eng","author":[{"family":"Muturi","given":"Ephantus J."},{"family":"Lampman","given":"Richard"},{"family":"Costanzo","given":"Katie"},{"family":"Alto","given":"Barry W."}],"issued":{"date-parts":[["2011",3]]}}},{"id":1262,"uris":["http://zotero.org/users/2894151/items/JUSKI667"],"uri":["http://zotero.org/users/2894151/items/JUSKI667"],"itemData":{"id":1262,"type":"article-journal","title":"Larval environmental stress alters Aedes aegypti competence for Sindbis virus","container-title":"Tropical Medicine &amp; International Health","page":"955-964","volume":"16","issue":"8","DOI":"10.1111/j.1365-3156.2011.02796.x","journalAbbreviation":"Trop Med Int Health","author":[{"family":"Muturi","given":"Ephantus J"},{"family":"Kim","given":"Chang-Hyun"},{"family":"Alto","given":"Barry W"},{"family":"Berenbaum","given":"May R"},{"family":"Schuler","given":"Mary A"}],"issued":{"date-parts":[["2011",5,12]]}}},{"id":502,"uris":["http://zotero.org/users/2894151/items/87PIACRW"],"uri":["http://zotero.org/users/2894151/items/87PIACRW"],"itemData":{"id":502,"type":"article-journal","title":"Small mosquitoes, large implications: crowding and starvation affects gene expression and nutrient accumulation in Aedes aegypti","container-title":"Parasites &amp; Vectors","page":"252","volume":"8","source":"BioMed Central","abstract":"Environmental factors such as temperature, nutrient availability, and larval density determine the outcome of postembryonic development in mosquitoes. Suboptimal temperatures, crowding, and starvation during the larval phase reduce adult mosquito size, nutrient stores and affect vectorial capacity.","DOI":"10.1186/s13071-015-0863-9","ISSN":"1756-3305","shortTitle":"Small mosquitoes, large implications","journalAbbreviation":"Parasites &amp; Vectors","author":[{"family":"Price","given":"David P."},{"family":"Schilkey","given":"Faye D."},{"family":"Ulanov","given":"Alexander"},{"family":"Hansen","given":"Immo A."}],"issued":{"date-parts":[["2015"]]}}}],"schema":"https://github.com/citation-style-language/schema/raw/master/csl-citation.json"} </w:instrText>
      </w:r>
      <w:r w:rsidR="00EF61F4">
        <w:fldChar w:fldCharType="separate"/>
      </w:r>
      <w:r w:rsidR="005A427F" w:rsidRPr="00CC0029">
        <w:rPr>
          <w:rFonts w:ascii="Cambria" w:eastAsia="Times New Roman" w:cs="Times New Roman"/>
        </w:rPr>
        <w:t>[11–13]</w:t>
      </w:r>
      <w:r w:rsidR="00EF61F4">
        <w:fldChar w:fldCharType="end"/>
      </w:r>
      <w:r>
        <w:t xml:space="preserve">. Additionally, laboratory studies designed to estimate temperature-mediated carry-over effects are often conducted across a wider range of temperatures than mosquitoes typically experience in the field </w:t>
      </w:r>
      <w:r w:rsidR="005A427F">
        <w:fldChar w:fldCharType="begin"/>
      </w:r>
      <w:r w:rsidR="005A427F">
        <w:instrText xml:space="preserve"> ADDIN ZOTERO_ITEM CSL_CITATION {"citationID":"2znq3Ghf","properties":{"formattedCitation":"[14]","plainCitation":"[14]","noteIndex":0},"citationItems":[{"id":803,"uris":["http://zotero.org/users/2894151/items/CWTW56V8"],"uri":["http://zotero.org/users/2894151/items/CWTW56V8"],"itemData":{"id":803,"type":"article-journal","title":"Characterizing microclimate in urban malaria transmission settings: a case study from Chennai, India","container-title":"Malaria Journal","page":"1-1","volume":"12","issue":"1","abstract":"Malaria Journal 2013, 12:1. doi:10.1186/1475-2875-12-84","DOI":"10.1186/1475-2875-12-84","journalAbbreviation":"Malaria Journal","author":[{"family":"Cator","given":"Lauren J"},{"family":"Thomas","given":"Shalu"},{"family":"Paaijmans","given":"Krijn P"},{"family":"Ravishankaran","given":"Sangamithra"},{"family":"Justin","given":"Johnson A"},{"family":"Mathai","given":"Manu T"},{"family":"Read","given":"Andrew F"},{"family":"Thomas","given":"Matthew B"},{"family":"Eapen","given":"Alex"}],"issued":{"date-parts":[["2013",3,2]]}}}],"schema":"https://github.com/citation-style-language/schema/raw/master/csl-citation.json"} </w:instrText>
      </w:r>
      <w:r w:rsidR="005A427F">
        <w:fldChar w:fldCharType="separate"/>
      </w:r>
      <w:r w:rsidR="005A427F">
        <w:rPr>
          <w:noProof/>
        </w:rPr>
        <w:t>[14]</w:t>
      </w:r>
      <w:r w:rsidR="005A427F">
        <w:fldChar w:fldCharType="end"/>
      </w:r>
      <w:r>
        <w:t xml:space="preserve">. The studies are not easily “scaled-up” to explain transmission across a landscape when incorporated into temperature-dependent models of mosquito-borne disease </w:t>
      </w:r>
      <w:r w:rsidR="005A427F">
        <w:fldChar w:fldCharType="begin"/>
      </w:r>
      <w:r w:rsidR="005A427F">
        <w:instrText xml:space="preserve"> ADDIN ZOTERO_ITEM CSL_CITATION {"citationID":"iMc09YG9","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5A427F">
        <w:fldChar w:fldCharType="separate"/>
      </w:r>
      <w:r w:rsidR="005A427F">
        <w:rPr>
          <w:noProof/>
        </w:rPr>
        <w:t>[15]</w:t>
      </w:r>
      <w:r w:rsidR="005A427F">
        <w:fldChar w:fldCharType="end"/>
      </w:r>
      <w:r>
        <w:t xml:space="preserve">. Urban landscapes, in particular, are composed of a variety of microclimates, which can differentially impact mosquito life-history traits leading to heterogeneity in vector population dynamics across </w:t>
      </w:r>
      <w:r>
        <w:lastRenderedPageBreak/>
        <w:t xml:space="preserve">the landscape </w:t>
      </w:r>
      <w:r w:rsidR="005A427F">
        <w:fldChar w:fldCharType="begin"/>
      </w:r>
      <w:r w:rsidR="005A427F">
        <w:instrText xml:space="preserve"> ADDIN ZOTERO_ITEM CSL_CITATION {"citationID":"uyOs8DBn","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5A427F">
        <w:fldChar w:fldCharType="separate"/>
      </w:r>
      <w:r w:rsidR="005A427F">
        <w:rPr>
          <w:noProof/>
        </w:rPr>
        <w:t>[16]</w:t>
      </w:r>
      <w:r w:rsidR="005A427F">
        <w:fldChar w:fldCharType="end"/>
      </w:r>
      <w:r>
        <w:t>. However, it is unknown if variation in microclimate across an urban area also has implications for carry-over effects of the larval environment on adult phenotypes.</w:t>
      </w:r>
    </w:p>
    <w:p w14:paraId="240ED74E" w14:textId="303D46CA" w:rsidR="00C92EAD" w:rsidRDefault="00D646E8">
      <w:pPr>
        <w:pStyle w:val="BodyText"/>
      </w:pPr>
      <w:r>
        <w:t>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w:t>
      </w:r>
      <w:r w:rsidR="002560CF">
        <w:t>-2</w:t>
      </w:r>
      <w:r>
        <w:t xml:space="preserve"> v</w:t>
      </w:r>
      <w:r w:rsidR="002560CF">
        <w:t>irus</w:t>
      </w:r>
      <w:r>
        <w:t xml:space="preserve"> (DENV-2) transmission relevant life-history traits from </w:t>
      </w:r>
      <w:r>
        <w:rPr>
          <w:i/>
        </w:rPr>
        <w:t>Aedes albopictus</w:t>
      </w:r>
      <w:r>
        <w:t xml:space="preserve"> mosquitoes reared in three urban land classes across the summer and fall. We used a mixture of field-derived and temperature-dependent parameters to construct a model of vectorial capacity. Our modeled vectorial capacity was then compared to a calculation using the experimental grand mean for parameters affected by carry-over effects </w:t>
      </w:r>
      <w:proofErr w:type="gramStart"/>
      <w:r>
        <w:t>in order to</w:t>
      </w:r>
      <w:proofErr w:type="gramEnd"/>
      <w:r>
        <w:t xml:space="preserve"> estimate the bias introduced by not including these indirect effects.</w:t>
      </w:r>
    </w:p>
    <w:p w14:paraId="6866A267" w14:textId="77777777" w:rsidR="00C92EAD" w:rsidRDefault="00D646E8">
      <w:pPr>
        <w:pStyle w:val="Heading1"/>
      </w:pPr>
      <w:bookmarkStart w:id="12" w:name="methods"/>
      <w:bookmarkEnd w:id="12"/>
      <w:r>
        <w:t>Methods</w:t>
      </w:r>
    </w:p>
    <w:p w14:paraId="447125CE" w14:textId="46894C7B" w:rsidR="00C92EAD" w:rsidRDefault="00D646E8">
      <w:pPr>
        <w:pStyle w:val="FirstParagraph"/>
      </w:pPr>
      <w:r>
        <w:t>We conducted</w:t>
      </w:r>
      <w:r w:rsidR="0007434F">
        <w:t xml:space="preserve"> a</w:t>
      </w:r>
      <w:r>
        <w:t xml:space="preserve"> semi-field experiment across an urban gradient in Athens, GA</w:t>
      </w:r>
      <w:ins w:id="13" w:author="Michelle V Evans" w:date="2018-06-05T18:23:00Z">
        <w:r w:rsidR="008C2C50">
          <w:t>, USA</w:t>
        </w:r>
      </w:ins>
      <w:r>
        <w:t xml:space="preserve"> in the summer and fall of 2016. To explore the effects of microclimate variation across an urban landscape, we used an impervious surface map (National Land Cover Database 2011 </w:t>
      </w:r>
      <w:del w:id="14" w:author="Michelle V Evans" w:date="2018-06-05T18:23:00Z">
        <w:r>
          <w:delText>[17])</w:delText>
        </w:r>
      </w:del>
      <w:ins w:id="15" w:author="Michelle V Evans" w:date="2018-06-05T18:23:00Z">
        <w:r w:rsidR="009505C4">
          <w:fldChar w:fldCharType="begin"/>
        </w:r>
        <w:r w:rsidR="009505C4">
          <w:instrText xml:space="preserve"> ADDIN ZOTERO_ITEM CSL_CITATION {"citationID":"VSoWHxYg","properties":{"formattedCitation":"[17]","plainCitation":"[17]","noteIndex":0},"citationItems":[{"id":6948,"uris":["http://zotero.org/users/2894151/items/ZMH3H3XI"],"uri":["http://zotero.org/users/2894151/items/ZMH3H3XI"],"itemData":{"id":6948,"type":"article-journal","title":"Change of impervious surface area between 2001 and 2006 in the conterminous United States","container-title":"Photogrammetric Engineering and Remote Sensing","page":"5","volume":"77","issue":"8","source":"pubs.er.usgs.gov","abstract":"No abstract available.","note":"IP-030098","author":[{"family":"Xian","given":"George Z."},{"family":"Homer","given":"Collin G."},{"family":"Dewitz","given":"Jon"},{"family":"Fry","given":"Joyce"},{"family":"Hossain","given":"N."},{"family":"Wickham","given":"J."}],"issued":{"date-parts":[["2011"]]}}}],"schema":"https://github.com/citation-style-language/schema/raw/master/csl-citation.json"} </w:instrText>
        </w:r>
        <w:r w:rsidR="009505C4">
          <w:fldChar w:fldCharType="separate"/>
        </w:r>
        <w:r w:rsidR="009505C4">
          <w:rPr>
            <w:noProof/>
          </w:rPr>
          <w:t>[17]</w:t>
        </w:r>
        <w:r w:rsidR="009505C4">
          <w:fldChar w:fldCharType="end"/>
        </w:r>
        <w:r>
          <w:t>)</w:t>
        </w:r>
      </w:ins>
      <w:r>
        <w:t xml:space="preserve"> to select three replicate sites (</w:t>
      </w:r>
      <m:oMath>
        <m:r>
          <w:rPr>
            <w:rFonts w:ascii="Cambria Math" w:hAnsi="Cambria Math"/>
          </w:rPr>
          <m:t>30m×30m</m:t>
        </m:r>
      </m:oMath>
      <w:r>
        <w:t xml:space="preserve">) each of low (0-5%), intermediate (6-40%), and high (41-100%) impervious surface. Percent impervious surface is an accurate predictor of land surface temperature, particularly for urban landscapes </w:t>
      </w:r>
      <w:del w:id="16" w:author="Michelle V Evans" w:date="2018-06-05T18:23:00Z">
        <w:r>
          <w:delText>[18],</w:delText>
        </w:r>
      </w:del>
      <w:ins w:id="17" w:author="Michelle V Evans" w:date="2018-06-05T18:23:00Z">
        <w:r w:rsidR="00646A4F">
          <w:fldChar w:fldCharType="begin"/>
        </w:r>
        <w:r w:rsidR="00646A4F">
          <w:instrText xml:space="preserve"> ADDIN ZOTERO_ITEM CSL_CITATION {"citationID":"W2GUhexI","properties":{"formattedCitation":"[18]","plainCitation":"[18]","noteIndex":0},"citationItems":[{"id":1352,"uris":["http://zotero.org/users/2894151/items/M6U7PEXN"],"uri":["http://zotero.org/users/2894151/items/M6U7PEXN"],"itemData":{"id":1352,"type":"article-journal","title":"Comparison of impervious surface area and normalized difference vegetation index as indicators of surface urban heat island effects in Landsat imagery","container-title":"Remote Sensing of Environment","page":"375-386","volume":"106","issue":"3","DOI":"10.1016/j.rse.2006.09.003","author":[{"family":"Yuan","given":"Fei"},{"family":"Bauer","given":"Marvin E"}],"issued":{"date-parts":[["2007"]]}}}],"schema":"https://github.com/citation-style-language/schema/raw/master/csl-citation.json"} </w:instrText>
        </w:r>
        <w:r w:rsidR="00646A4F">
          <w:fldChar w:fldCharType="separate"/>
        </w:r>
        <w:r w:rsidR="00646A4F">
          <w:rPr>
            <w:noProof/>
          </w:rPr>
          <w:t>[18]</w:t>
        </w:r>
        <w:r w:rsidR="00646A4F">
          <w:fldChar w:fldCharType="end"/>
        </w:r>
        <w:r>
          <w:t>,</w:t>
        </w:r>
      </w:ins>
      <w:r>
        <w:t xml:space="preserve"> and allowed us to ensure our sites exhibited the full range of urban microclimates. To select our sites, we calculated the percent impervious surface of each </w:t>
      </w:r>
      <w:del w:id="18" w:author="Michelle V Evans" w:date="2018-06-05T18:23:00Z">
        <m:oMath>
          <m:r>
            <w:rPr>
              <w:rFonts w:ascii="Cambria Math" w:hAnsi="Cambria Math"/>
            </w:rPr>
            <m:t>30m×30m</m:t>
          </m:r>
        </m:oMath>
      </w:del>
      <w:ins w:id="19" w:author="Michelle V Evans" w:date="2018-06-05T18:23:00Z">
        <m:oMath>
          <m:r>
            <w:rPr>
              <w:rFonts w:ascii="Cambria Math" w:hAnsi="Cambria Math"/>
            </w:rPr>
            <m:t>30 m × 30 m</m:t>
          </m:r>
        </m:oMath>
      </w:ins>
      <w:r>
        <w:t xml:space="preserve"> pixel using a moving focal window of </w:t>
      </w:r>
      <w:del w:id="20" w:author="Michelle V Evans" w:date="2018-06-05T18:23:00Z">
        <m:oMath>
          <m:r>
            <w:rPr>
              <w:rFonts w:ascii="Cambria Math" w:hAnsi="Cambria Math"/>
            </w:rPr>
            <m:t>210m×210m</m:t>
          </m:r>
        </m:oMath>
      </w:del>
      <w:ins w:id="21" w:author="Michelle V Evans" w:date="2018-06-05T18:23:00Z">
        <m:oMath>
          <m:r>
            <w:rPr>
              <w:rFonts w:ascii="Cambria Math" w:hAnsi="Cambria Math"/>
            </w:rPr>
            <m:t>210 m × 210 m</m:t>
          </m:r>
        </m:oMath>
      </w:ins>
      <w:r>
        <w:t xml:space="preserve">, as the </w:t>
      </w:r>
      <w:r>
        <w:lastRenderedPageBreak/>
        <w:t xml:space="preserve">surrounding impervious surface can affect the microclimate in the pixel of interest. We then classified each pixel based on the mean impervious surface within its focal window, with 0 - 5 % representing low, 6 </w:t>
      </w:r>
      <w:del w:id="22" w:author="Michelle V Evans" w:date="2018-06-05T18:34:00Z">
        <w:r w:rsidDel="00A76B6F">
          <w:delText>-</w:delText>
        </w:r>
      </w:del>
      <w:ins w:id="23" w:author="Michelle V Evans" w:date="2018-06-05T18:34:00Z">
        <w:r w:rsidR="00A76B6F">
          <w:t>–</w:t>
        </w:r>
      </w:ins>
      <w:r>
        <w:t xml:space="preserve"> 40</w:t>
      </w:r>
      <w:ins w:id="24" w:author="Michelle V Evans" w:date="2018-06-05T18:34:00Z">
        <w:r w:rsidR="00A76B6F">
          <w:t xml:space="preserve"> </w:t>
        </w:r>
      </w:ins>
      <w:del w:id="25" w:author="Michelle V Evans" w:date="2018-06-05T18:33:00Z">
        <w:r w:rsidDel="00A76B6F">
          <w:delText xml:space="preserve"> </w:delText>
        </w:r>
      </w:del>
      <w:r>
        <w:t xml:space="preserve">% representing intermediate, and 41 </w:t>
      </w:r>
      <w:del w:id="26" w:author="Michelle V Evans" w:date="2018-06-05T18:23:00Z">
        <w:r>
          <w:delText>- 100% representing high. Because impervious surface is an effective classifier of urban land classes [19],</w:delText>
        </w:r>
      </w:del>
      <w:ins w:id="27" w:author="Michelle V Evans" w:date="2018-06-05T18:23:00Z">
        <w:r w:rsidR="00646A4F">
          <w:t>–</w:t>
        </w:r>
        <w:r>
          <w:t xml:space="preserve"> 100</w:t>
        </w:r>
        <w:r w:rsidR="00646A4F">
          <w:t xml:space="preserve"> </w:t>
        </w:r>
        <w:r>
          <w:t xml:space="preserve">% representing high. Because impervious surface is an effective classifier of urban land classes </w:t>
        </w:r>
        <w:r w:rsidR="00646A4F">
          <w:fldChar w:fldCharType="begin"/>
        </w:r>
        <w:r w:rsidR="00646A4F">
          <w:instrText xml:space="preserve"> ADDIN ZOTERO_ITEM CSL_CITATION {"citationID":"amutg32K","properties":{"formattedCitation":"[19]","plainCitation":"[19]","noteIndex":0},"citationItems":[{"id":1449,"uris":["http://zotero.org/users/2894151/items/NN523NHK"],"uri":["http://zotero.org/users/2894151/items/NN523NHK"],"itemData":{"id":1449,"type":"article-journal","title":"Use of impervious surface in urban land-use classification","container-title":"Remote Sensing of Environment","page":"146-160","volume":"102","issue":"1","source":"ScienceDirect","abstract":"Impervious surface has been recognized as a key indicator in assessing urban environments. However, accurate impervious surface extraction is still a challenge. Effectiveness of impervious surface in urban land-use classification has not been well addressed. This paper explored extraction of impervious surface information from Landsat Enhanced Thematic Mapper data based on the integration of fraction images from linear spectral mixture analysis and land surface temperature. A new approach for urban land-use classification, based on the combined use of impervious surface and population density, was developed. Five urban land-use classes (i.e., low-, medium-, high-, and very-high-intensity residential areas, and commercial/industrial/transportation uses) were developed in the city of Indianapolis, Indiana, USA. Results showed that the integration of fraction images and surface temperature provided substantially improved impervious surface image. Accuracy assessment indicated that the root-mean-square error and system error yielded 9.22% and 5.68%, respectively, for the impervious surface image. The overall classification accuracy of 83.78% for five urban land-use classes was obtained.","DOI":"10.1016/j.rse.2006.02.010","ISSN":"0034-4257","journalAbbreviation":"Remote Sensing of Environment","author":[{"family":"Lu","given":"Dengsheng"},{"family":"Weng","given":"Qihao"}],"issued":{"date-parts":[["2006",5,30]]}}}],"schema":"https://github.com/citation-style-language/schema/raw/master/csl-citation.json"} </w:instrText>
        </w:r>
        <w:r w:rsidR="00646A4F">
          <w:fldChar w:fldCharType="separate"/>
        </w:r>
        <w:r w:rsidR="00646A4F">
          <w:rPr>
            <w:noProof/>
          </w:rPr>
          <w:t>[19]</w:t>
        </w:r>
        <w:r w:rsidR="00646A4F">
          <w:fldChar w:fldCharType="end"/>
        </w:r>
        <w:r>
          <w:t>,</w:t>
        </w:r>
      </w:ins>
      <w:r>
        <w:t xml:space="preserve"> we identified the sites as rural, suburban, and urban with low, intermediate, and high impervious surface scores, respectively. Final site selection was constrained by access and </w:t>
      </w:r>
      <w:proofErr w:type="gramStart"/>
      <w:r>
        <w:t>permissions,</w:t>
      </w:r>
      <w:proofErr w:type="gramEnd"/>
      <w:r>
        <w:t xml:space="preserve"> however, the final distribution of sites was chosen to ensure all sites were at least </w:t>
      </w:r>
      <w:del w:id="28" w:author="Michelle V Evans" w:date="2018-06-05T18:23:00Z">
        <w:r>
          <w:delText>2 miles</w:delText>
        </w:r>
      </w:del>
      <w:ins w:id="29" w:author="Michelle V Evans" w:date="2018-06-05T18:23:00Z">
        <w:r w:rsidR="00FA4AEB">
          <w:t>3 km</w:t>
        </w:r>
      </w:ins>
      <w:r>
        <w:t xml:space="preserve"> from others of the same land class, and were interspers</w:t>
      </w:r>
      <w:r w:rsidR="00170EEB">
        <w:t>ed across the study area (Fig. 1</w:t>
      </w:r>
      <w:r>
        <w:t>).</w:t>
      </w:r>
    </w:p>
    <w:p w14:paraId="43C42840" w14:textId="16673A5B" w:rsidR="00C92EAD" w:rsidRDefault="00D646E8">
      <w:pPr>
        <w:pStyle w:val="BodyText"/>
      </w:pPr>
      <w:r>
        <w:t>Within each site, we evenly distributed four plastic trays (</w:t>
      </w:r>
      <w:proofErr w:type="spellStart"/>
      <w:r>
        <w:t>Sterilite</w:t>
      </w:r>
      <w:proofErr w:type="spellEnd"/>
      <w:r>
        <w:t>, 13.625</w:t>
      </w:r>
      <w:proofErr w:type="gramStart"/>
      <w:r>
        <w:t>“ x</w:t>
      </w:r>
      <w:proofErr w:type="gramEnd"/>
      <w:r>
        <w:t xml:space="preserve"> 8.25” x 4.875"), each containing 100 first instar </w:t>
      </w:r>
      <w:r>
        <w:rPr>
          <w:i/>
        </w:rPr>
        <w:t>Ae. albopictus</w:t>
      </w:r>
      <w:r>
        <w:t xml:space="preserve"> larvae and 1L of leaf infusion. </w:t>
      </w:r>
      <w:del w:id="30" w:author="Michelle V Evans" w:date="2018-06-05T18:23:00Z">
        <w:r>
          <w:delText>Leaf infusion was prepared as described in Murdock et al. [16].</w:delText>
        </w:r>
      </w:del>
      <w:ins w:id="31" w:author="Michelle V Evans" w:date="2018-06-05T18:23:00Z">
        <w:r w:rsidR="00A83E5F">
          <w:rPr>
            <w:i/>
          </w:rPr>
          <w:t xml:space="preserve">Ae. </w:t>
        </w:r>
        <w:r w:rsidR="00A83E5F" w:rsidRPr="00CC0029">
          <w:rPr>
            <w:i/>
          </w:rPr>
          <w:t>albopictus</w:t>
        </w:r>
        <w:r w:rsidR="00A83E5F">
          <w:rPr>
            <w:i/>
          </w:rPr>
          <w:t xml:space="preserve"> </w:t>
        </w:r>
        <w:r w:rsidR="00A83E5F">
          <w:t xml:space="preserve">were from a laboratory colony </w:t>
        </w:r>
        <w:r w:rsidR="00BF5F6C">
          <w:t>obtained from the Centers for Disease Control (Atlanta, GA, USA)</w:t>
        </w:r>
        <w:r w:rsidR="00C24B04">
          <w:t xml:space="preserve"> originating from </w:t>
        </w:r>
        <w:r w:rsidR="008C2C50">
          <w:t xml:space="preserve">Keyport, NJ, USA in </w:t>
        </w:r>
      </w:ins>
      <w:ins w:id="32" w:author="Michelle V Evans" w:date="2018-06-08T10:23:00Z">
        <w:r w:rsidR="0059096C">
          <w:t>1995</w:t>
        </w:r>
      </w:ins>
      <w:ins w:id="33" w:author="Michelle V Evans" w:date="2018-06-08T10:24:00Z">
        <w:r w:rsidR="007E5412">
          <w:t xml:space="preserve"> (strain ATM-NJ95)</w:t>
        </w:r>
      </w:ins>
      <w:ins w:id="34" w:author="Michelle V Evans" w:date="2018-06-05T18:23:00Z">
        <w:r w:rsidR="008C2C50">
          <w:t xml:space="preserve"> </w:t>
        </w:r>
        <w:r w:rsidR="008C2C50">
          <w:fldChar w:fldCharType="begin"/>
        </w:r>
        <w:r w:rsidR="008C2C50">
          <w:instrText xml:space="preserve"> ADDIN ZOTERO_ITEM CSL_CITATION {"citationID":"uOy2BsO2","properties":{"formattedCitation":"[20]","plainCitation":"[20]","noteIndex":0},"citationItems":[{"id":6951,"uris":["http://zotero.org/users/2894151/items/637VSHGA"],"uri":["http://zotero.org/users/2894151/items/637VSHGA"],"itemData":{"id":6951,"type":"article-journal","title":"Insecticide Resistance Status of United States Populations of Aedes albopictus and Mechanisms Involved","container-title":"PLOS ONE","page":"e101992","volume":"9","issue":"7","source":"PLoS Journals","abstract":"Aedes albopictus (Skuse) is an invasive mosquito that has become an important vector of chikungunya and dengue viruses. Immature Ae. albopictus thrive in backyard household containers that require treatment with larvicides and when adult populations reach pest levels or disease transmission is ongoing, adulticiding is often required. To assess the feasibility of control of USA populations, we tested the susceptibility of Ae. albopictus to chemicals representing the main insecticide classes with different modes of action: organochlorines, organophosphates, carbamates, pyrethroids, insect growth regulators (IGR), naturalytes, and biolarvicides. We characterized a susceptible reference strain of Ae. albopictus, ATM95, and tested the susceptibility of eight USA populations to five adulticides and six larvicides. We found that USA populations are broadly susceptible to currently available larvicides and adulticides. Unexpectedly, however, we found significant resistance to dichlorodiphenyltrichloroethane (DDT) in two Florida populations and in a New Jersey population. We also found resistance to malathion, an organophosphate, in Florida and New Jersey and reduced susceptibility to the IGRs pyriproxyfen and methoprene. All populations tested were fully susceptible to pyrethroids. Biochemical assays revealed a significant up-regulation of GSTs in DDT-resistant populations in both larval and adult stages. Also, β-esterases were up-regulated in the populations with suspected resistance to malathion. Of note, we identified a previously unknown amino acid polymorphism (Phe → Leu) in domain III of the VGSC, in a location known to be associated with pyrethroid resistance in another container-inhabiting mosquito, Aedes aegypti L. The observed DDT resistance in populations from Florida may indicate multiple introductions of this species into the USA, possibly from tropical populations. In addition, the mechanisms underlying DDT resistance often result in pyrethroid resistance, which would undermine a remaining tool for the control of Ae. albopictus. Continued monitoring of the insecticide resistance status of this species is imperative.","DOI":"10.1371/journal.pone.0101992","ISSN":"1932-6203","journalAbbreviation":"PLOS ONE","language":"en","author":[{"family":"Marcombe","given":"Sébastien"},{"family":"Farajollahi","given":"Ary"},{"family":"Healy","given":"Sean P."},{"family":"Clark","given":"Gary G."},{"family":"Fonseca","given":"Dina M."}],"issued":{"date-parts":[["2014",7,11]]}}}],"schema":"https://github.com/citation-style-language/schema/raw/master/csl-citation.json"} </w:instrText>
        </w:r>
        <w:r w:rsidR="008C2C50">
          <w:fldChar w:fldCharType="separate"/>
        </w:r>
        <w:r w:rsidR="008C2C50">
          <w:rPr>
            <w:noProof/>
          </w:rPr>
          <w:t>[20]</w:t>
        </w:r>
        <w:r w:rsidR="008C2C50">
          <w:fldChar w:fldCharType="end"/>
        </w:r>
        <w:r w:rsidR="00A83E5F">
          <w:t xml:space="preserve"> and </w:t>
        </w:r>
        <w:r w:rsidR="008C2C50">
          <w:t>maintained</w:t>
        </w:r>
        <w:r w:rsidR="00A83E5F">
          <w:t xml:space="preserve"> following standardized protocols. </w:t>
        </w:r>
        <w:r w:rsidR="00A83E5F">
          <w:rPr>
            <w:i/>
          </w:rPr>
          <w:t xml:space="preserve"> </w:t>
        </w:r>
        <w:r w:rsidRPr="00CC0029">
          <w:t>Leaf</w:t>
        </w:r>
        <w:r>
          <w:t xml:space="preserve"> infusion was prepared as described in Murdock et al. </w:t>
        </w:r>
        <w:r w:rsidR="00646A4F">
          <w:fldChar w:fldCharType="begin"/>
        </w:r>
        <w:r w:rsidR="00646A4F">
          <w:instrText xml:space="preserve"> ADDIN ZOTERO_ITEM CSL_CITATION {"citationID":"CecKI1a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46A4F">
          <w:fldChar w:fldCharType="separate"/>
        </w:r>
        <w:r w:rsidR="00646A4F">
          <w:rPr>
            <w:noProof/>
          </w:rPr>
          <w:t>[16]</w:t>
        </w:r>
        <w:r w:rsidR="00646A4F">
          <w:fldChar w:fldCharType="end"/>
        </w:r>
        <w:r>
          <w:t>.</w:t>
        </w:r>
      </w:ins>
      <w:r>
        <w:t xml:space="preserve"> Briefly, 80 g live oak (</w:t>
      </w:r>
      <w:proofErr w:type="spellStart"/>
      <w:r>
        <w:rPr>
          <w:i/>
        </w:rPr>
        <w:t>Quercus</w:t>
      </w:r>
      <w:proofErr w:type="spellEnd"/>
      <w:r>
        <w:rPr>
          <w:i/>
        </w:rPr>
        <w:t xml:space="preserve"> </w:t>
      </w:r>
      <w:proofErr w:type="spellStart"/>
      <w:r>
        <w:rPr>
          <w:i/>
        </w:rPr>
        <w:t>virginiana</w:t>
      </w:r>
      <w:proofErr w:type="spellEnd"/>
      <w:r>
        <w:t xml:space="preserve">) leaves and 3 g of 1:1 </w:t>
      </w:r>
      <w:proofErr w:type="spellStart"/>
      <w:proofErr w:type="gramStart"/>
      <w:r>
        <w:t>yeast:albumin</w:t>
      </w:r>
      <w:proofErr w:type="spellEnd"/>
      <w:proofErr w:type="gramEnd"/>
      <w:r>
        <w:t xml:space="preserve">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1L. We placed data loggers (Monarch Instruments: Radio Frequency Identification (RFID) Temperature Track-It Logger) in vegetation next to each tray, approximately </w:t>
      </w:r>
      <w:del w:id="35" w:author="Michelle V Evans" w:date="2018-06-05T18:23:00Z">
        <w:r>
          <w:delText>3 feet</w:delText>
        </w:r>
      </w:del>
      <w:ins w:id="36" w:author="Michelle V Evans" w:date="2018-06-05T18:23:00Z">
        <w:r w:rsidR="00FA4AEB">
          <w:t>0.9</w:t>
        </w:r>
        <w:r w:rsidR="00F478D1">
          <w:t xml:space="preserve"> </w:t>
        </w:r>
        <w:r w:rsidR="00FA4AEB">
          <w:t>m</w:t>
        </w:r>
      </w:ins>
      <w:r>
        <w:t xml:space="preserve">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fall, respectively. Of loggers that did not fail during the experiment, water temperatures were highly correlated with ambient temperatures (</w:t>
      </w:r>
      <m:oMath>
        <m:r>
          <w:rPr>
            <w:rFonts w:ascii="Cambria Math" w:hAnsi="Cambria Math"/>
          </w:rPr>
          <m:t>ρ=0.929</m:t>
        </m:r>
      </m:oMath>
      <w:r>
        <w:t xml:space="preserve">); thus, only ambient temperatures are used as an approximation of larval environmental temperature. Sites were visited daily to collect emerging </w:t>
      </w:r>
      <w:r>
        <w:lastRenderedPageBreak/>
        <w:t>adults until all larvae had emerged or died (Summer Replicate: Aug. 1 to Sept. 3, 2016, Fall Replicate: Sept. 26 to Nov. 8, 2016). We quantified the total number of adults emerging per day, and recorded the sex and wing length of each emerged adult. Adult females were collected to use in vector competence assays.</w:t>
      </w:r>
    </w:p>
    <w:p w14:paraId="574905FA" w14:textId="77777777" w:rsidR="00C92EAD" w:rsidRDefault="00D646E8">
      <w:pPr>
        <w:pStyle w:val="Heading2"/>
      </w:pPr>
      <w:bookmarkStart w:id="37" w:name="dengue-virus-in-vitro-culturing-and-mosq"/>
      <w:bookmarkEnd w:id="37"/>
      <w:r>
        <w:t>Dengue virus in vitro culturing and mosquito infections</w:t>
      </w:r>
    </w:p>
    <w:p w14:paraId="277722C9" w14:textId="067B5B17" w:rsidR="00C92EAD" w:rsidRDefault="00D646E8">
      <w:pPr>
        <w:pStyle w:val="FirstParagraph"/>
      </w:pPr>
      <w:r>
        <w:t xml:space="preserve">DENV-2 stock was obtained from the World Reference Center for Emerging Viruses and Arboviruses at the University of Texas Medical Branch (PRS 225 488, originally isolated from human serum in Thailand in 1974 </w:t>
      </w:r>
      <w:r w:rsidR="008C2C50">
        <w:fldChar w:fldCharType="begin"/>
      </w:r>
      <w:r w:rsidR="008C2C50">
        <w:instrText xml:space="preserve"> ADDIN ZOTERO_ITEM CSL_CITATION {"citationID":"tz1rXVA7","properties":{"formattedCitation":"[21]","plainCitation":"[21]","noteIndex":0},"citationItems":[{"id":5417,"uris":["http://zotero.org/users/2894151/items/TTVZNPKH"],"uri":["http://zotero.org/users/2894151/items/TTVZNPKH"],"itemData":{"id":5417,"type":"article-journal","title":"Variation in oral susceptibility to dengue type 2 virus of populations of Aedes aegypti from the islands of Tahiti and Moorea, French Polynesia","container-title":"The American Journal of Tropical Medicine and Hygiene","page":"292-299","volume":"60","issue":"2","source":"PubMed","abstract":"Twenty three samples of Aedes aegypti populations from the islands of Tahiti and Moorea (French Polynesia) were tested for their oral susceptibility to dengue type 2 virus. The high infection rates obtained suggest that the artificial feeding protocol used was more efficient than those previously described. Statistical analysis of the results allowed us to define two distinct geographic areas on Tahiti with respect to the susceptibility of Ae. aegypti: the east coast, with homogeneous infection rates, and the west coast, with heterogeneous infection rates. No geographic differences could be demonstrated on Moorea. The possible mechanisms of this phenomenon are discussed in connection with recent findings on the variability of susceptibility of Ae. aegypti to insecticides.","ISSN":"0002-9637","note":"PMID: 10072154","journalAbbreviation":"Am. J. Trop. Med. Hyg.","language":"eng","author":[{"family":"Vazeille-Falcoz","given":"M."},{"family":"Mousson","given":"L."},{"family":"Rodhain","given":"F."},{"family":"Chungue","given":"E."},{"family":"Failloux","given":"A. B."}],"issued":{"date-parts":[["1999",2]]}}}],"schema":"https://github.com/citation-style-language/schema/raw/master/csl-citation.json"} </w:instrText>
      </w:r>
      <w:r w:rsidR="008C2C50">
        <w:fldChar w:fldCharType="separate"/>
      </w:r>
      <w:r w:rsidR="008C2C50">
        <w:rPr>
          <w:noProof/>
        </w:rPr>
        <w:t>[21]</w:t>
      </w:r>
      <w:r w:rsidR="008C2C50">
        <w:fldChar w:fldCharType="end"/>
      </w:r>
      <w:r>
        <w:t>). We propagated virus by inoculating Vero (African green monkey kidney epithelial) cells with a low MOI infection. Virus-containing supernatant was harvested when the cells exhibited more than 80</w:t>
      </w:r>
      <w:r w:rsidR="00F15070">
        <w:t xml:space="preserve"> </w:t>
      </w:r>
      <w:r>
        <w:t xml:space="preserve">% cytopathic effect. Supernatant was cleared of cell debris by centrifugation (1000xg, 1 </w:t>
      </w:r>
      <w:del w:id="38" w:author="Michelle V Evans" w:date="2018-06-05T18:35:00Z">
        <w:r w:rsidDel="003F66ED">
          <w:delText>min</w:delText>
        </w:r>
        <w:r w:rsidR="001E0885" w:rsidDel="003F66ED">
          <w:delText>ute</w:delText>
        </w:r>
      </w:del>
      <w:ins w:id="39" w:author="Michelle V Evans" w:date="2018-06-05T18:35:00Z">
        <w:r w:rsidR="003F66ED">
          <w:t>minute</w:t>
        </w:r>
      </w:ins>
      <w:r>
        <w:t xml:space="preserve">), aliquoted into </w:t>
      </w:r>
      <w:proofErr w:type="spellStart"/>
      <w:r>
        <w:t>cryo</w:t>
      </w:r>
      <w:proofErr w:type="spellEnd"/>
      <w:r>
        <w:t>-vials, and stored at -80</w:t>
      </w:r>
      <w:r w:rsidR="00F15070">
        <w:t xml:space="preserve"> </w:t>
      </w:r>
      <w:r w:rsidR="00F15070">
        <w:rPr>
          <w:rFonts w:ascii="Cambria" w:hAnsi="Cambria"/>
        </w:rPr>
        <w:t>˚</w:t>
      </w:r>
      <w:r>
        <w:t>C. We quantified viral titers of virus stock using TCID-50 assays, calculated by the Spearman-</w:t>
      </w:r>
      <w:proofErr w:type="spellStart"/>
      <w:r>
        <w:t>Karber</w:t>
      </w:r>
      <w:proofErr w:type="spellEnd"/>
      <w:r>
        <w:t xml:space="preserve"> method </w:t>
      </w:r>
      <w:r w:rsidR="008C2C50">
        <w:fldChar w:fldCharType="begin"/>
      </w:r>
      <w:r w:rsidR="008C2C50">
        <w:instrText xml:space="preserve"> ADDIN ZOTERO_ITEM CSL_CITATION {"citationID":"OXuvfXKg","properties":{"formattedCitation":"[22,23]","plainCitation":"[22,23]","noteIndex":0},"citationItems":[{"id":1622,"uris":["http://zotero.org/users/2894151/items/QW5EZHFT"],"uri":["http://zotero.org/users/2894151/items/QW5EZHFT"],"itemData":{"id":1622,"type":"article-journal","title":"Zika virus infection disrupts neurovascular development and results in postnatal microcephaly with brain damage","container-title":"Development","page":"4127-4136","volume":"143","issue":"22","source":"dev.biologists.org","abstract":"Skip to Next Section\nZika virus (ZIKV) infection of pregnant women can result in fetal brain abnormalities. It has been established that ZIKV disrupts neural progenitor cells (NPCs) and leads to embryonic microcephaly. However, the fate of other cell types in the developing brain and their contributions to ZIKV-associated brain abnormalities remain largely unknown. Using intracerebral inoculation of embryonic mouse brains, we found that ZIKV infection leads to postnatal growth restriction including microcephaly. In addition to cell cycle arrest and apoptosis of NPCs, ZIKV infection causes massive neuronal death and axonal rarefaction, which phenocopy fetal brain abnormalities in humans. Importantly, ZIKV infection leads to abnormal vascular density and diameter in the developing brain, resulting in a leaky blood–brain barrier (BBB). Massive neuronal death and BBB leakage indicate brain damage, which is further supported by extensive microglial activation and astrogliosis in virally infected brains. Global gene analyses reveal dysregulation of genes associated with immune responses in virus-infected brains. Thus, our data suggest that ZIKV triggers a strong immune response and disrupts neurovascular development, resulting in postnatal microcephaly with extensive brain damage.","DOI":"10.1242/dev.143768","ISSN":"0950-1991, 1477-9129","note":"PMID: 27729407","journalAbbreviation":"Development","language":"en","author":[{"family":"Shao","given":"Qiang"},{"family":"Herrlinger","given":"Stephanie"},{"family":"Yang","given":"Si-Lu"},{"family":"Lai","given":"Fan"},{"family":"Moore","given":"Julie M."},{"family":"Brindley","given":"Melinda A."},{"family":"Chen","given":"Jian-Fu"}],"issued":{"date-parts":[["2016",11,15]]}}},{"id":6533,"uris":["http://zotero.org/users/2894151/items/WQYV5Q9G"],"uri":["http://zotero.org/users/2894151/items/WQYV5Q9G"],"itemData":{"id":6533,"type":"article-journal","title":"Zika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fldChar w:fldCharType="separate"/>
      </w:r>
      <w:r w:rsidR="008C2C50">
        <w:rPr>
          <w:noProof/>
        </w:rPr>
        <w:t>[22,23]</w:t>
      </w:r>
      <w:r w:rsidR="008C2C50">
        <w:fldChar w:fldCharType="end"/>
      </w:r>
      <w:r>
        <w:t xml:space="preserve">. When mixed 1:1 with the red blood cell mixture, the final concentration of virus in the blood meal was 3.540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m:oMath>
        <m:r>
          <w:rPr>
            <w:rFonts w:ascii="Cambria Math" w:hAnsi="Cambria Math"/>
          </w:rPr>
          <m:t>TCI</m:t>
        </m:r>
        <m:sSub>
          <m:sSubPr>
            <m:ctrlPr>
              <w:rPr>
                <w:rFonts w:ascii="Cambria Math" w:hAnsi="Cambria Math"/>
              </w:rPr>
            </m:ctrlPr>
          </m:sSubPr>
          <m:e>
            <m:r>
              <w:rPr>
                <w:rFonts w:ascii="Cambria Math" w:hAnsi="Cambria Math"/>
              </w:rPr>
              <m:t>D</m:t>
            </m:r>
          </m:e>
          <m:sub>
            <m:r>
              <w:rPr>
                <w:rFonts w:ascii="Cambria Math" w:hAnsi="Cambria Math"/>
              </w:rPr>
              <m:t>50</m:t>
            </m:r>
          </m:sub>
        </m:sSub>
      </m:oMath>
      <w:r>
        <w:t>/mL.</w:t>
      </w:r>
    </w:p>
    <w:p w14:paraId="207E4021" w14:textId="33A15377" w:rsidR="00C92EAD" w:rsidRDefault="00D646E8">
      <w:pPr>
        <w:pStyle w:val="BodyText"/>
      </w:pPr>
      <w:r>
        <w:t xml:space="preserve">Adult mosquitoes were collected as they emerged from trays, aggregated by site, and stored in reach-in incubators at </w:t>
      </w:r>
      <w:r w:rsidR="00170EEB">
        <w:t>27</w:t>
      </w:r>
      <w:r>
        <w:t xml:space="preserve"> </w:t>
      </w:r>
      <m:oMath>
        <m:r>
          <w:rPr>
            <w:rFonts w:ascii="Cambria Math" w:hAnsi="Cambria Math"/>
          </w:rPr>
          <m:t xml:space="preserve">± </m:t>
        </m:r>
      </m:oMath>
      <w:r>
        <w:t>0.</w:t>
      </w:r>
      <w:r w:rsidR="00170EEB">
        <w:t>5</w:t>
      </w:r>
      <w:r w:rsidR="00CF1CAC">
        <w:t xml:space="preserve"> </w:t>
      </w:r>
      <w:r w:rsidR="00170EEB">
        <w:rPr>
          <w:rFonts w:ascii="Cambria" w:hAnsi="Cambria"/>
        </w:rPr>
        <w:t>˚</w:t>
      </w:r>
      <w:r>
        <w:t xml:space="preserve">C, </w:t>
      </w:r>
      <m:oMath>
        <m:r>
          <w:rPr>
            <w:rFonts w:ascii="Cambria Math" w:hAnsi="Cambria Math"/>
          </w:rPr>
          <m:t>80±5 %</m:t>
        </m:r>
      </m:oMath>
      <w:r>
        <w:t xml:space="preserve"> relative humidity, and a 12:12 hour </w:t>
      </w:r>
      <w:proofErr w:type="gramStart"/>
      <w:r>
        <w:t>light:dark</w:t>
      </w:r>
      <w:proofErr w:type="gramEnd"/>
      <w:r>
        <w:t xml:space="preserve"> cycle. To ensure infected mosquitoes were of a similar age, mosquitoes were pooled into cohorts of 4-6 days old in the summer and 4-9 days old in the fall (due to slower and more asynchronous emergence rates). Mosquitoes </w:t>
      </w:r>
      <w:proofErr w:type="gramStart"/>
      <w:r>
        <w:t>were allowed to</w:t>
      </w:r>
      <w:proofErr w:type="gramEnd"/>
      <w:r>
        <w:t xml:space="preserve"> mate and fed </w:t>
      </w:r>
      <w:r>
        <w:rPr>
          <w:i/>
        </w:rPr>
        <w:t>ad libitum</w:t>
      </w:r>
      <w:r>
        <w:t xml:space="preserve"> with a 10% sucrose solution. Forty-eight hours prior to infection, the sucrose was replaced with deionized water, which was then removed 12-14 hours before infection to encourage feeding. Infectious blood meals were administered to mosquitoes through a water-jacketed membrane feeder and consisted of 47</w:t>
      </w:r>
      <w:ins w:id="40" w:author="Michelle V Evans" w:date="2018-06-05T18:23:00Z">
        <w:r w:rsidR="00F15070">
          <w:t xml:space="preserve"> </w:t>
        </w:r>
        <w:r>
          <w:t>% human red blood cells washed in DMEM (</w:t>
        </w:r>
        <w:proofErr w:type="spellStart"/>
        <w:r>
          <w:t>vol</w:t>
        </w:r>
        <w:proofErr w:type="spellEnd"/>
        <w:r>
          <w:t>/</w:t>
        </w:r>
        <w:proofErr w:type="spellStart"/>
        <w:r>
          <w:t>vol</w:t>
        </w:r>
        <w:proofErr w:type="spellEnd"/>
        <w:r>
          <w:t>), 1</w:t>
        </w:r>
        <w:r w:rsidR="00F15070">
          <w:t xml:space="preserve"> </w:t>
        </w:r>
        <w:r>
          <w:t>% sucrose</w:t>
        </w:r>
      </w:ins>
      <w:ins w:id="41" w:author="Michelle V Evans" w:date="2018-06-06T18:18:00Z">
        <w:r w:rsidR="00EE6586">
          <w:t xml:space="preserve"> </w:t>
        </w:r>
      </w:ins>
      <w:ins w:id="42" w:author="Michelle V Evans" w:date="2018-06-05T18:23:00Z">
        <w:r>
          <w:t>(weight/</w:t>
        </w:r>
        <w:proofErr w:type="spellStart"/>
        <w:r>
          <w:t>vol</w:t>
        </w:r>
        <w:proofErr w:type="spellEnd"/>
        <w:r>
          <w:t>), 20</w:t>
        </w:r>
        <w:r w:rsidR="00F15070">
          <w:t xml:space="preserve"> </w:t>
        </w:r>
        <w:r>
          <w:t>% FBS (</w:t>
        </w:r>
        <w:proofErr w:type="spellStart"/>
        <w:r>
          <w:t>vol</w:t>
        </w:r>
        <w:proofErr w:type="spellEnd"/>
        <w:r>
          <w:t>/</w:t>
        </w:r>
        <w:proofErr w:type="spellStart"/>
        <w:r>
          <w:t>vol</w:t>
        </w:r>
        <w:proofErr w:type="spellEnd"/>
        <w:r>
          <w:t xml:space="preserve">), 5 </w:t>
        </w:r>
        <w:proofErr w:type="spellStart"/>
        <w:r>
          <w:lastRenderedPageBreak/>
          <w:t>mM</w:t>
        </w:r>
        <w:proofErr w:type="spellEnd"/>
        <w:r>
          <w:t xml:space="preserve"> ATP, and 33</w:t>
        </w:r>
        <w:r w:rsidR="00F15070">
          <w:t xml:space="preserve"> </w:t>
        </w:r>
        <w:r>
          <w:t xml:space="preserve">% DMEM medium combined with 1 mL of virus stock </w:t>
        </w:r>
        <w:r w:rsidR="008C2C50">
          <w:fldChar w:fldCharType="begin"/>
        </w:r>
        <w:r w:rsidR="008C2C50">
          <w:instrText xml:space="preserve"> ADDIN ZOTERO_ITEM CSL_CITATION {"citationID":"KCRFJcIZ","properties":{"formattedCitation":"[24]","plainCitation":"[24]","noteIndex":0},"citationItems":[{"id":122,"uris":["http://zotero.org/users/2894151/items/2NUP8HKN"],"uri":["http://zotero.org/users/2894151/items/2NUP8HKN"],"itemData":{"id":122,"type":"article-journal","title":"An Infectious cDNA Clone of Zika Virus to Study Viral Virulence, Mosquito Transmission, and Antiviral Inhibitors","container-title":"Cell Host and Microbe","page":"1-23","abstract":"Cell Host and Microbe, Corrected proof. doi:10.1016/j.chom.2016.05.004","DOI":"10.1016/j.chom.2016.05.004","journalAbbreviation":"Cell Host and Microbe","author":[{"family":"Shan","given":"Chao"},{"family":"Xie","given":"Xuping"},{"family":"Muruato","given":"Antonio E"},{"family":"Rossi","given":"Shannan L"},{"family":"Roundy","given":"Christopher M"},{"family":"Azar","given":"Sasha R"},{"family":"Yang","given":"Yujiao"},{"family":"Tesh","given":"Robert B"},{"family":"Bourne","given":"Nigel"},{"family":"Barrett","given":"Alan D"},{"family":"Vasilakis","given":"Nikos"},{"family":"Weaver","given":"Scott C"},{"family":"Shi","given":"Pei-Yong"}],"issued":{"date-parts":[["2016",5,12]]}}}],"schema":"https://github.com/citation-style-language/schema/raw/master/csl-citation.json"} </w:instrText>
        </w:r>
        <w:r w:rsidR="008C2C50">
          <w:fldChar w:fldCharType="separate"/>
        </w:r>
        <w:r w:rsidR="008C2C50">
          <w:rPr>
            <w:noProof/>
          </w:rPr>
          <w:t>[24]</w:t>
        </w:r>
        <w:r w:rsidR="008C2C50">
          <w:fldChar w:fldCharType="end"/>
        </w:r>
        <w:r>
          <w:t>.</w:t>
        </w:r>
      </w:ins>
      <w:r>
        <w:t xml:space="preserve"> Blood-fed female mosquitoes were then maintained as described above for the duration of the experiment.</w:t>
      </w:r>
    </w:p>
    <w:p w14:paraId="266EF3ED" w14:textId="32B5D05C" w:rsidR="00C92EAD" w:rsidRPr="00CC0029" w:rsidRDefault="00D646E8">
      <w:pPr>
        <w:rPr>
          <w:rFonts w:ascii="Times New Roman" w:hAnsi="Times New Roman"/>
          <w:sz w:val="24"/>
          <w:rPrChange w:id="43" w:author="Michelle V Evans" w:date="2018-06-05T18:23:00Z">
            <w:rPr/>
          </w:rPrChange>
        </w:rPr>
        <w:pPrChange w:id="44" w:author="Michelle V Evans" w:date="2018-06-05T18:23:00Z">
          <w:pPr>
            <w:pStyle w:val="BodyText"/>
          </w:pPr>
        </w:pPrChange>
      </w:pPr>
      <w:r>
        <w:t xml:space="preserve">For a mosquito to become infectious, arboviruses must pass through multiple tissues that impose significant barriers to infection, namely the midgut and salivary glands </w:t>
      </w:r>
      <w:del w:id="45" w:author="Michelle V Evans" w:date="2018-06-05T18:23:00Z">
        <w:r>
          <w:delText>[24].</w:delText>
        </w:r>
      </w:del>
      <w:ins w:id="46" w:author="Michelle V Evans" w:date="2018-06-05T18:23:00Z">
        <w:r w:rsidR="008C2C50">
          <w:fldChar w:fldCharType="begin"/>
        </w:r>
        <w:r w:rsidR="008C2C50">
          <w:instrText xml:space="preserve"> ADDIN ZOTERO_ITEM CSL_CITATION {"citationID":"LUy6FTgo","properties":{"formattedCitation":"[25]","plainCitation":"[25]","noteIndex":0},"citationItems":[{"id":1618,"uris":["http://zotero.org/users/2894151/items/QV6F5G5I"],"uri":["http://zotero.org/users/2894151/items/QV6F5G5I"],"itemData":{"id":1618,"type":"article-journal","title":"Mosquito defense strategies against viral infection","container-title":"Trends in parasitology","page":"177-186","volume":"32","issue":"3","source":"PubMed Central","abstract":"Mosquito-borne viral diseases are a major concern of global health and result in significant economic losses in many countries. As natural vectors, mosquitoes are very permissive to and allow systemic and persistent arbovirus infection. Intriguingly, persistent viral propagation in mosquito tissues neither results in dramatic pathological sequelae nor impairs the vectorial behavior or lifespan, indicating that mosquitoes have evolved mechanisms to tolerate persistent infection and developed efficient antiviral strategies to restrict viral replication to non-pathogenic levels. Here, we provide an overview of recent progress in understanding mosquito antiviral immunity and advances in the strategies by which mosquitoes control viral infection in specific tissues.","DOI":"10.1016/j.pt.2015.09.009","ISSN":"1471-4922","note":"PMID: 26626596\nPMCID: PMC4767563","journalAbbreviation":"Trends Parasitol","author":[{"family":"Cheng","given":"Gong"},{"family":"Liu","given":"Yang"},{"family":"Wang","given":"Penghua"},{"family":"Xiao","given":"Xiaoping"}],"issued":{"date-parts":[["2016",3]]}}}],"schema":"https://github.com/citation-style-language/schema/raw/master/csl-citation.json"} </w:instrText>
        </w:r>
        <w:r w:rsidR="008C2C50">
          <w:fldChar w:fldCharType="separate"/>
        </w:r>
        <w:r w:rsidR="008C2C50">
          <w:rPr>
            <w:noProof/>
          </w:rPr>
          <w:t>[25]</w:t>
        </w:r>
        <w:r w:rsidR="008C2C50">
          <w:fldChar w:fldCharType="end"/>
        </w:r>
        <w:r>
          <w:t>.</w:t>
        </w:r>
      </w:ins>
      <w:r>
        <w:t xml:space="preserve"> Therefore, we assessed mosquitoes for infection, dissemination, and infectiousness through salivation assays and tissue dissections 21 days post infection </w:t>
      </w:r>
      <w:del w:id="47" w:author="Michelle V Evans" w:date="2018-06-05T18:23:00Z">
        <w:r>
          <w:delText>[25].</w:delText>
        </w:r>
      </w:del>
      <w:ins w:id="48" w:author="Michelle V Evans" w:date="2018-06-05T18:23:00Z">
        <w:r w:rsidR="008C2C50">
          <w:fldChar w:fldCharType="begin"/>
        </w:r>
        <w:r w:rsidR="008C2C50">
          <w:instrText xml:space="preserve"> ADDIN ZOTERO_ITEM CSL_CITATION {"citationID":"hvOYO8D9","properties":{"formattedCitation":"[26]","plainCitation":"[26]","noteIndex":0},"citationItems":[{"id":5405,"uris":["http://zotero.org/users/2894151/items/RBWMIPUQ"],"uri":["http://zotero.org/users/2894151/items/RBWMIPUQ"],"itemData":{"id":5405,"type":"article-journal","title":"A Simple Method for Determining Arbovirus Transmission in Mosquitoes","container-title":"Journal of the American Mosquito Control Association","page":"108-111","volume":"26","issue":"1","source":"bioone.org.proxy-remote.galib.uga.edu (Atypon)","abstract":"We present a simplified method for the collection of mosquito saliva to determine Culex pipiens quinquefasciatus transmission of West Nile virus that can be used for experiments requiring large sample sizes.","DOI":"10.2987/09-5935.1","ISSN":"8756-971X","journalAbbreviation":"Journal of the American Mosquito Control Association","author":[{"family":"Anderson","given":"Sheri L."},{"family":"Richards","given":"Stephanie L."},{"family":"Smartt","given":"Chelsea T."}],"issued":{"date-parts":[["2010",3,1]]}}}],"schema":"https://github.com/citation-style-language/schema/raw/master/csl-citation.json"} </w:instrText>
        </w:r>
        <w:r w:rsidR="008C2C50">
          <w:fldChar w:fldCharType="separate"/>
        </w:r>
        <w:r w:rsidR="008C2C50">
          <w:rPr>
            <w:noProof/>
          </w:rPr>
          <w:t>[26]</w:t>
        </w:r>
        <w:r w:rsidR="008C2C50">
          <w:fldChar w:fldCharType="end"/>
        </w:r>
        <w:r>
          <w:t>.</w:t>
        </w:r>
      </w:ins>
      <w:r>
        <w:t xml:space="preserve"> First, mosquitoes were cold anesthetized and immobilized by removing their legs and wings. Wings were mounted on a glass slide to measure wing length from the distal end of the alula to the apex of the wing via a dissecting scope and micrometer. The proboscis of each female was then inserted into a sterile pipette tip containing 10-20 </w:t>
      </w:r>
      <w:ins w:id="49" w:author="Michelle V Evans" w:date="2018-06-05T18:23:00Z">
        <w:r w:rsidR="00CF1CAC" w:rsidRPr="00CC0029">
          <w:rPr>
            <w:rFonts w:eastAsia="Times New Roman" w:cs="Times New Roman"/>
            <w:color w:val="000000"/>
            <w:shd w:val="clear" w:color="auto" w:fill="FFFFFF"/>
          </w:rPr>
          <w:t>µL</w:t>
        </w:r>
        <w:r w:rsidR="00CF1CAC">
          <w:rPr>
            <w:rFonts w:ascii="Helvetica" w:eastAsia="Times New Roman" w:hAnsi="Helvetica" w:cs="Times New Roman"/>
            <w:color w:val="000000"/>
            <w:sz w:val="18"/>
            <w:szCs w:val="18"/>
            <w:shd w:val="clear" w:color="auto" w:fill="FFFFFF"/>
          </w:rPr>
          <w:t xml:space="preserve"> </w:t>
        </w:r>
      </w:ins>
      <w:r>
        <w:t xml:space="preserve">of FBS (with </w:t>
      </w:r>
      <w:del w:id="50" w:author="Michelle V Evans" w:date="2018-06-05T18:23:00Z">
        <w:r>
          <w:delText>3mM</w:delText>
        </w:r>
      </w:del>
      <w:ins w:id="51" w:author="Michelle V Evans" w:date="2018-06-05T18:23:00Z">
        <w:r>
          <w:t>3</w:t>
        </w:r>
        <w:r w:rsidR="00CF1CAC">
          <w:t xml:space="preserve"> </w:t>
        </w:r>
        <w:proofErr w:type="spellStart"/>
        <w:r>
          <w:t>mM</w:t>
        </w:r>
      </w:ins>
      <w:proofErr w:type="spellEnd"/>
      <w:r>
        <w:t xml:space="preserve"> ATP and red food coloring) and allowed to salivate on a plate kept at 27 </w:t>
      </w:r>
      <w:del w:id="52" w:author="Michelle V Evans" w:date="2018-06-05T18:23:00Z">
        <w:r>
          <w:delText>C</w:delText>
        </w:r>
      </w:del>
      <w:ins w:id="53" w:author="Michelle V Evans" w:date="2018-06-05T18:23:00Z">
        <w:r w:rsidR="00CF1CAC">
          <w:rPr>
            <w:rFonts w:ascii="Cambria" w:hAnsi="Cambria"/>
          </w:rPr>
          <w:t>˚</w:t>
        </w:r>
        <w:r>
          <w:t>C</w:t>
        </w:r>
      </w:ins>
      <w:r>
        <w:t xml:space="preserve"> for 15 minutes, after which the salivation media was expelled into 500 </w:t>
      </w:r>
      <w:ins w:id="54" w:author="Michelle V Evans" w:date="2018-06-05T18:23:00Z">
        <w:r w:rsidR="00CF1CAC" w:rsidRPr="00ED2138">
          <w:rPr>
            <w:rFonts w:eastAsia="Times New Roman" w:cs="Times New Roman"/>
            <w:color w:val="000000"/>
            <w:shd w:val="clear" w:color="auto" w:fill="FFFFFF"/>
          </w:rPr>
          <w:t>µL</w:t>
        </w:r>
        <w:r w:rsidR="00CF1CAC">
          <w:t xml:space="preserve"> </w:t>
        </w:r>
      </w:ins>
      <w:r>
        <w:t xml:space="preserve">of DMEM and stored at -80 </w:t>
      </w:r>
      <w:del w:id="55" w:author="Michelle V Evans" w:date="2018-06-05T18:23:00Z">
        <w:r>
          <w:delText>C</w:delText>
        </w:r>
      </w:del>
      <w:ins w:id="56" w:author="Michelle V Evans" w:date="2018-06-05T18:23:00Z">
        <w:r w:rsidR="00CF1CAC">
          <w:rPr>
            <w:rFonts w:ascii="Cambria" w:hAnsi="Cambria"/>
          </w:rPr>
          <w:t>˚</w:t>
        </w:r>
        <w:r>
          <w:t>C</w:t>
        </w:r>
      </w:ins>
      <w:r>
        <w:t xml:space="preserve">. After salivation, we removed the head of each individual and stored the </w:t>
      </w:r>
      <w:r w:rsidR="003E307B">
        <w:t>body and head separately at -</w:t>
      </w:r>
      <w:del w:id="57" w:author="Michelle V Evans" w:date="2018-06-05T18:23:00Z">
        <w:r w:rsidR="003E307B">
          <w:delText>80</w:delText>
        </w:r>
        <w:r w:rsidR="003E307B">
          <w:rPr>
            <w:rFonts w:ascii="Cambria" w:hAnsi="Cambria"/>
          </w:rPr>
          <w:delText>˚</w:delText>
        </w:r>
        <w:r>
          <w:delText>C</w:delText>
        </w:r>
      </w:del>
      <w:ins w:id="58" w:author="Michelle V Evans" w:date="2018-06-05T18:23:00Z">
        <w:r w:rsidR="003E307B">
          <w:t>80</w:t>
        </w:r>
        <w:r w:rsidR="00CF1CAC">
          <w:t xml:space="preserve"> </w:t>
        </w:r>
        <w:r w:rsidR="003E307B">
          <w:rPr>
            <w:rFonts w:ascii="Cambria" w:hAnsi="Cambria"/>
          </w:rPr>
          <w:t>˚</w:t>
        </w:r>
        <w:r>
          <w:t>C</w:t>
        </w:r>
      </w:ins>
      <w:r>
        <w:t>.</w:t>
      </w:r>
    </w:p>
    <w:p w14:paraId="09909EF2" w14:textId="04072674" w:rsidR="00C92EAD" w:rsidRDefault="00D646E8">
      <w:pPr>
        <w:pStyle w:val="BodyText"/>
      </w:pPr>
      <w:r>
        <w:t xml:space="preserve">To determine variation in the proportion of mosquitoes that become infected (bodies positive for virus), disseminated (heads positive for virus), and infectious (saliva positive for virus), we used cytopathic effect (CPE) assays to test for the presence of virus in each collected tissue </w:t>
      </w:r>
      <w:del w:id="59" w:author="Michelle V Evans" w:date="2018-06-05T18:23:00Z">
        <w:r>
          <w:delText>[22]. Individual bodies and heads were homogenized in 500 of DMEM and centrifuged at 2,500 rcf for 5 minutes. 200 of homogenate was added to Vero cells in a solution of DMEM (1% pen-strep, 5% FBS by volume) in</w:delText>
        </w:r>
        <w:r w:rsidR="00170EEB">
          <w:delText xml:space="preserve"> a 24-well plate and kept at 37</w:delText>
        </w:r>
        <w:r w:rsidR="00170EEB">
          <w:rPr>
            <w:rFonts w:ascii="Cambria" w:hAnsi="Cambria"/>
          </w:rPr>
          <w:delText>˚</w:delText>
        </w:r>
        <w:r>
          <w:delText xml:space="preserve">C and 5 % </w:delTex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delText>.</w:delText>
        </w:r>
      </w:del>
      <w:ins w:id="60" w:author="Michelle V Evans" w:date="2018-06-05T18:23:00Z">
        <w:r w:rsidR="008C2C50">
          <w:fldChar w:fldCharType="begin"/>
        </w:r>
        <w:r w:rsidR="008C2C50">
          <w:instrText xml:space="preserve"> ADDIN ZOTERO_ITEM CSL_CITATION {"citationID":"KYVyznwZ","properties":{"formattedCitation":"[23]","plainCitation":"[23]","noteIndex":0},"citationItems":[{"id":6533,"uris":["http://zotero.org/users/2894151/items/WQYV5Q9G"],"uri":["http://zotero.org/users/2894151/items/WQYV5Q9G"],"itemData":{"id":6533,"type":"article-journal","title":"Zika Virus Exhibits Lineage-Specific Phenotypes in Cell Culture, in Aedes aegypti Mosquitoes, and in an Embryo Model","container-title":"Viruses","volume":"9","issue":"12","source":"PubMed Central","abstract":"Zika virus (ZIKV) has quietly circulated in Africa and Southeast Asia for the past 65 years. However, the recent ZIKV epidemic in the Americas propelled this mosquito-borne virus to the forefront of flavivirus research. Based on historical evidence, ZIKV infections in Africa were sporadic and caused mild symptoms such as fever, skin rash, and general malaise. In contrast, recent Asian-lineage ZIKV infections in the Pacific Islands and the Americas are linked to birth defects and neurological disorders. The aim of this study is to compare replication, pathogenicity, and transmission efficiency of two historic and two contemporary ZIKV isolates in cell culture, the mosquito host, and an embryo model to determine if genetic variation between the African and Asian lineages results in phenotypic differences. While all tested isolates replicated at similar rates in Vero cells, the African isolates displayed more rapid viral replication in the mosquito C6/36 cell line, yet they exhibited poor infection rates in Aedes aegypti mosquitoes compared to the contemporary Asian-lineage isolates. All isolates could infect chicken embryos; however, infection with African isolates resulted in higher embryo mortality than infection with Asian-lineage isolates. These results suggest that genetic variation between ZIKV isolates can significantly alter experimental outcomes.","URL":"https://www.ncbi.nlm.nih.gov/pmc/articles/PMC5744157/","DOI":"10.3390/v9120383","ISSN":"1999-4915","note":"PMID: 29258204\nPMCID: PMC5744157","journalAbbreviation":"Viruses","author":[{"family":"Willard","given":"Katherine A."},{"family":"Demakovsky","given":"Leah"},{"family":"Tesla","given":"Blanka"},{"family":"Goodfellow","given":"Forrest T."},{"family":"Stice","given":"Steven L."},{"family":"Murdock","given":"Courtney C."},{"family":"Brindley","given":"Melinda A."}],"issued":{"date-parts":[["2017",12,16]]},"accessed":{"date-parts":[["2018",4,11]]}}}],"schema":"https://github.com/citation-style-language/schema/raw/master/csl-citation.json"} </w:instrText>
        </w:r>
        <w:r w:rsidR="008C2C50">
          <w:fldChar w:fldCharType="separate"/>
        </w:r>
        <w:r w:rsidR="008C2C50">
          <w:rPr>
            <w:noProof/>
          </w:rPr>
          <w:t>[23]</w:t>
        </w:r>
        <w:r w:rsidR="008C2C50">
          <w:fldChar w:fldCharType="end"/>
        </w:r>
        <w:r>
          <w:t xml:space="preserve">. Individual bodies and heads were homogenized in 500 </w:t>
        </w:r>
        <w:r w:rsidR="00CF1CAC" w:rsidRPr="00ED2138">
          <w:rPr>
            <w:rFonts w:eastAsia="Times New Roman" w:cs="Times New Roman"/>
            <w:color w:val="000000"/>
            <w:shd w:val="clear" w:color="auto" w:fill="FFFFFF"/>
          </w:rPr>
          <w:t>µL</w:t>
        </w:r>
        <w:r w:rsidR="00CF1CAC">
          <w:t xml:space="preserve"> </w:t>
        </w:r>
        <w:r>
          <w:t xml:space="preserve">of DMEM and centrifuged at 2,500 </w:t>
        </w:r>
        <w:proofErr w:type="spellStart"/>
        <w:r w:rsidRPr="00CC0029">
          <w:rPr>
            <w:i/>
          </w:rPr>
          <w:t>rcf</w:t>
        </w:r>
        <w:proofErr w:type="spellEnd"/>
        <w:r>
          <w:t xml:space="preserve"> for 5 minutes. 200 </w:t>
        </w:r>
        <w:r w:rsidR="00CF1CAC" w:rsidRPr="00ED2138">
          <w:rPr>
            <w:rFonts w:eastAsia="Times New Roman" w:cs="Times New Roman"/>
            <w:color w:val="000000"/>
            <w:shd w:val="clear" w:color="auto" w:fill="FFFFFF"/>
          </w:rPr>
          <w:t>µL</w:t>
        </w:r>
        <w:r w:rsidR="00CF1CAC">
          <w:t xml:space="preserve"> </w:t>
        </w:r>
        <w:r>
          <w:t>of homogenate was added to Vero cells in a solution of DMEM (1</w:t>
        </w:r>
        <w:r w:rsidR="00CF1CAC">
          <w:t xml:space="preserve"> </w:t>
        </w:r>
        <w:r>
          <w:t>% pen-strep, 5</w:t>
        </w:r>
        <w:r w:rsidR="00CF1CAC">
          <w:t xml:space="preserve"> </w:t>
        </w:r>
        <w:r>
          <w:t>% FBS by volume) in</w:t>
        </w:r>
        <w:r w:rsidR="00170EEB">
          <w:t xml:space="preserve"> a 24-</w:t>
        </w:r>
        <w:proofErr w:type="gramStart"/>
        <w:r w:rsidR="00170EEB">
          <w:t>well</w:t>
        </w:r>
        <w:proofErr w:type="gramEnd"/>
        <w:r w:rsidR="00170EEB">
          <w:t xml:space="preserve"> plate and kept at 37</w:t>
        </w:r>
        <w:r w:rsidR="00CF1CAC">
          <w:t xml:space="preserve"> </w:t>
        </w:r>
        <w:r w:rsidR="00170EEB">
          <w:rPr>
            <w:rFonts w:ascii="Cambria" w:hAnsi="Cambria"/>
          </w:rPr>
          <w:t>˚</w:t>
        </w:r>
        <w:r>
          <w:t>C and 5 %</w:t>
        </w:r>
        <w:r w:rsidR="008C2C50">
          <w:t xml:space="preserve"> CO</w:t>
        </w:r>
        <w:r w:rsidR="008C2C50">
          <w:rPr>
            <w:vertAlign w:val="subscript"/>
          </w:rPr>
          <w:t>2</w:t>
        </w:r>
        <w:r>
          <w:t>.</w:t>
        </w:r>
      </w:ins>
      <w:r>
        <w:t xml:space="preserve"> Salivation media was thawed and plated on Vero cells as above. After 5 days, Vero cells were assessed for presence of DENV-2 via CPE assays. Samples were identified as positive for virus if CPE was present in the well.</w:t>
      </w:r>
    </w:p>
    <w:p w14:paraId="014C61FB" w14:textId="02726F8A" w:rsidR="00F478D1" w:rsidRDefault="00F478D1">
      <w:pPr>
        <w:pStyle w:val="BodyText"/>
        <w:rPr>
          <w:ins w:id="61" w:author="Michelle V Evans" w:date="2018-06-05T18:23:00Z"/>
        </w:rPr>
      </w:pPr>
      <w:ins w:id="62" w:author="Michelle V Evans" w:date="2018-06-05T18:23:00Z">
        <w:r>
          <w:t xml:space="preserve">All infection work was conducted in </w:t>
        </w:r>
        <w:r w:rsidR="001E0885">
          <w:t>an</w:t>
        </w:r>
        <w:r w:rsidR="00EE6586">
          <w:t xml:space="preserve"> </w:t>
        </w:r>
      </w:ins>
      <w:ins w:id="63" w:author="Michelle V Evans" w:date="2018-06-06T18:25:00Z">
        <w:r w:rsidR="00B56E06">
          <w:t xml:space="preserve">arthropod containment level 2 (ACL-2) facility at the University of Georgia in the College of Veterinary Medicine. The physical space as well as experimental protocols have been reviewed and approved by the University of Georgia Office of </w:t>
        </w:r>
        <w:r w:rsidR="00B56E06">
          <w:lastRenderedPageBreak/>
          <w:t>Biosafety (2015-0038). Briefly, all DENV-2 exposed mosquitoes were counted initially and throughout the experiment, housed in secondary containment cages, and handled in a glove box and on ice when they were removed from secondary containment for forced salivations. All virus assays were also conducted in a biosafety cabinet in our biosafety level II (BSL-2) facility.  Finally, we used designated and approved secondary containment to transport virus or infected tissues between our ACL-2 and BSL-2</w:t>
        </w:r>
      </w:ins>
      <w:ins w:id="64" w:author="Michelle V Evans" w:date="2018-06-05T18:23:00Z">
        <w:r>
          <w:t>.</w:t>
        </w:r>
      </w:ins>
    </w:p>
    <w:p w14:paraId="0C2E6735" w14:textId="77777777" w:rsidR="00C92EAD" w:rsidRDefault="00D646E8">
      <w:pPr>
        <w:pStyle w:val="Heading2"/>
      </w:pPr>
      <w:bookmarkStart w:id="65" w:name="intrinsic-growth-rates-r-and-vectorial-c"/>
      <w:bookmarkEnd w:id="65"/>
      <w:r>
        <w:t>Intrinsic growth rates (r’) and vectorial capacity (VC)</w:t>
      </w:r>
    </w:p>
    <w:p w14:paraId="6B3A260E" w14:textId="276851D5" w:rsidR="00C92EAD" w:rsidRDefault="00D646E8">
      <w:pPr>
        <w:pStyle w:val="FirstParagraph"/>
        <w:rPr>
          <w:ins w:id="66" w:author="Michelle V Evans" w:date="2018-06-05T18:23:00Z"/>
        </w:rPr>
      </w:pPr>
      <w:ins w:id="67" w:author="Michelle V Evans" w:date="2018-06-05T18:23:00Z">
        <w:r>
          <w:t xml:space="preserve">We calculated the per capita population growth rate per tray following </w:t>
        </w:r>
        <w:proofErr w:type="spellStart"/>
        <w:r>
          <w:t>Livdahl</w:t>
        </w:r>
        <w:proofErr w:type="spellEnd"/>
        <w:r>
          <w:t xml:space="preserve"> and Sugihara </w:t>
        </w:r>
        <w:r w:rsidR="007E0A46">
          <w:fldChar w:fldCharType="begin"/>
        </w:r>
        <w:r w:rsidR="007E0A46">
          <w:instrText xml:space="preserve"> ADDIN ZOTERO_ITEM CSL_CITATION {"citationID":"yOrV4AcX","properties":{"formattedCitation":"[27]","plainCitation":"[27]","noteIndex":0},"citationItems":[{"id":1042,"uris":["http://zotero.org/users/2894151/items/GJEKHQB3"],"uri":["http://zotero.org/users/2894151/items/GJEKHQB3"],"itemData":{"id":1042,"type":"article-journal","title":"Non-Linear Interactions of Populations and the Importance of Estimating Per Capita Rates of Change","container-title":"The Journal of Animal Ecology","page":"573-580","volume":"53","issue":"2","DOI":"10.2307/4535","journalAbbreviation":"The Journal of Animal Ecology","author":[{"family":"Livdahl","given":"Todd P"},{"family":"Sugihara","given":"George"}],"issued":{"date-parts":[["1984",6,1]]}}}],"schema":"https://github.com/citation-style-language/schema/raw/master/csl-citation.json"} </w:instrText>
        </w:r>
        <w:r w:rsidR="007E0A46">
          <w:fldChar w:fldCharType="separate"/>
        </w:r>
        <w:r w:rsidR="007E0A46">
          <w:rPr>
            <w:noProof/>
          </w:rPr>
          <w:t>[27]</w:t>
        </w:r>
        <w:r w:rsidR="007E0A46">
          <w:fldChar w:fldCharType="end"/>
        </w:r>
        <w:r>
          <w:t xml:space="preserve"> </w:t>
        </w:r>
        <w:r w:rsidR="00170EEB">
          <w:t>(</w:t>
        </w:r>
        <w:r>
          <w:t xml:space="preserve">Eq. </w:t>
        </w:r>
        <w:r w:rsidR="00170EEB">
          <w:t>1):</w:t>
        </w:r>
      </w:ins>
    </w:p>
    <w:p w14:paraId="30D2E411" w14:textId="03ECCDB3" w:rsidR="00C92EAD" w:rsidRDefault="00056606" w:rsidP="00CC0029">
      <w:pPr>
        <w:pStyle w:val="BodyText"/>
        <w:jc w:val="right"/>
        <w:rPr>
          <w:ins w:id="68" w:author="Michelle V Evans" w:date="2018-06-05T18:23:00Z"/>
        </w:rPr>
      </w:pPr>
      <m:oMath>
        <m:sSup>
          <m:sSupPr>
            <m:ctrlPr>
              <w:ins w:id="69" w:author="Michelle V Evans" w:date="2018-06-05T18:23:00Z">
                <w:rPr>
                  <w:rFonts w:ascii="Cambria Math" w:hAnsi="Cambria Math"/>
                  <w:i/>
                </w:rPr>
              </w:ins>
            </m:ctrlPr>
          </m:sSupPr>
          <m:e>
            <w:ins w:id="70" w:author="Michelle V Evans" w:date="2018-06-05T18:23:00Z">
              <m:r>
                <w:rPr>
                  <w:rFonts w:ascii="Cambria Math" w:hAnsi="Cambria Math"/>
                </w:rPr>
                <m:t>r</m:t>
              </m:r>
            </w:ins>
          </m:e>
          <m:sup>
            <w:ins w:id="71" w:author="Michelle V Evans" w:date="2018-06-05T18:23:00Z">
              <m:r>
                <w:rPr>
                  <w:rFonts w:ascii="Cambria Math" w:hAnsi="Cambria Math"/>
                </w:rPr>
                <m:t>'</m:t>
              </m:r>
            </w:ins>
          </m:sup>
        </m:sSup>
        <w:ins w:id="72" w:author="Michelle V Evans" w:date="2018-06-05T18:23:00Z">
          <m:r>
            <w:rPr>
              <w:rFonts w:ascii="Cambria Math" w:hAnsi="Cambria Math"/>
            </w:rPr>
            <m:t>=</m:t>
          </m:r>
        </w:ins>
        <m:f>
          <m:fPr>
            <m:ctrlPr>
              <w:ins w:id="73" w:author="Michelle V Evans" w:date="2018-06-05T18:23:00Z">
                <w:rPr>
                  <w:rFonts w:ascii="Cambria Math" w:hAnsi="Cambria Math"/>
                </w:rPr>
              </w:ins>
            </m:ctrlPr>
          </m:fPr>
          <m:num>
            <m:func>
              <m:funcPr>
                <m:ctrlPr>
                  <w:ins w:id="74" w:author="Michelle V Evans" w:date="2018-06-05T18:23:00Z">
                    <w:rPr>
                      <w:rFonts w:ascii="Cambria Math" w:hAnsi="Cambria Math"/>
                    </w:rPr>
                  </w:ins>
                </m:ctrlPr>
              </m:funcPr>
              <m:fName>
                <w:ins w:id="75" w:author="Michelle V Evans" w:date="2018-06-05T18:23:00Z">
                  <m:r>
                    <m:rPr>
                      <m:sty m:val="p"/>
                    </m:rPr>
                    <w:rPr>
                      <w:rFonts w:ascii="Cambria Math" w:hAnsi="Cambria Math"/>
                    </w:rPr>
                    <m:t>ln</m:t>
                  </m:r>
                </w:ins>
              </m:fName>
              <m:e>
                <m:d>
                  <m:dPr>
                    <m:ctrlPr>
                      <w:ins w:id="76" w:author="Michelle V Evans" w:date="2018-06-05T18:23:00Z">
                        <w:rPr>
                          <w:rFonts w:ascii="Cambria Math" w:hAnsi="Cambria Math"/>
                          <w:i/>
                        </w:rPr>
                      </w:ins>
                    </m:ctrlPr>
                  </m:dPr>
                  <m:e>
                    <m:f>
                      <m:fPr>
                        <m:ctrlPr>
                          <w:ins w:id="77" w:author="Michelle V Evans" w:date="2018-06-05T18:23:00Z">
                            <w:rPr>
                              <w:rFonts w:ascii="Cambria Math" w:hAnsi="Cambria Math"/>
                            </w:rPr>
                          </w:ins>
                        </m:ctrlPr>
                      </m:fPr>
                      <m:num>
                        <w:ins w:id="78" w:author="Michelle V Evans" w:date="2018-06-05T18:23:00Z">
                          <m:r>
                            <w:rPr>
                              <w:rFonts w:ascii="Cambria Math" w:hAnsi="Cambria Math"/>
                            </w:rPr>
                            <m:t>1</m:t>
                          </m:r>
                        </w:ins>
                      </m:num>
                      <m:den>
                        <m:sSub>
                          <m:sSubPr>
                            <m:ctrlPr>
                              <w:ins w:id="79" w:author="Michelle V Evans" w:date="2018-06-05T18:23:00Z">
                                <w:rPr>
                                  <w:rFonts w:ascii="Cambria Math" w:hAnsi="Cambria Math"/>
                                </w:rPr>
                              </w:ins>
                            </m:ctrlPr>
                          </m:sSubPr>
                          <m:e>
                            <w:ins w:id="80" w:author="Michelle V Evans" w:date="2018-06-05T18:23:00Z">
                              <m:r>
                                <w:rPr>
                                  <w:rFonts w:ascii="Cambria Math" w:hAnsi="Cambria Math"/>
                                </w:rPr>
                                <m:t>N</m:t>
                              </m:r>
                            </w:ins>
                          </m:e>
                          <m:sub>
                            <w:ins w:id="81" w:author="Michelle V Evans" w:date="2018-06-05T18:23:00Z">
                              <m:r>
                                <w:rPr>
                                  <w:rFonts w:ascii="Cambria Math" w:hAnsi="Cambria Math"/>
                                </w:rPr>
                                <m:t>0</m:t>
                              </m:r>
                            </w:ins>
                          </m:sub>
                        </m:sSub>
                      </m:den>
                    </m:f>
                    <m:nary>
                      <m:naryPr>
                        <m:chr m:val="∑"/>
                        <m:limLoc m:val="undOvr"/>
                        <m:supHide m:val="1"/>
                        <m:ctrlPr>
                          <w:ins w:id="82" w:author="Michelle V Evans" w:date="2018-06-05T18:23:00Z">
                            <w:rPr>
                              <w:rFonts w:ascii="Cambria Math" w:hAnsi="Cambria Math"/>
                            </w:rPr>
                          </w:ins>
                        </m:ctrlPr>
                      </m:naryPr>
                      <m:sub>
                        <w:ins w:id="83" w:author="Michelle V Evans" w:date="2018-06-05T18:23:00Z">
                          <m:r>
                            <w:rPr>
                              <w:rFonts w:ascii="Cambria Math" w:hAnsi="Cambria Math"/>
                            </w:rPr>
                            <m:t>x</m:t>
                          </m:r>
                        </w:ins>
                      </m:sub>
                      <m:sup/>
                      <m:e>
                        <m:sSub>
                          <m:sSubPr>
                            <m:ctrlPr>
                              <w:ins w:id="84" w:author="Michelle V Evans" w:date="2018-06-05T18:23:00Z">
                                <w:rPr>
                                  <w:rFonts w:ascii="Cambria Math" w:hAnsi="Cambria Math"/>
                                </w:rPr>
                              </w:ins>
                            </m:ctrlPr>
                          </m:sSubPr>
                          <m:e>
                            <w:ins w:id="85" w:author="Michelle V Evans" w:date="2018-06-05T18:23:00Z">
                              <m:r>
                                <w:rPr>
                                  <w:rFonts w:ascii="Cambria Math" w:hAnsi="Cambria Math"/>
                                </w:rPr>
                                <m:t>A</m:t>
                              </m:r>
                            </w:ins>
                          </m:e>
                          <m:sub>
                            <w:ins w:id="86" w:author="Michelle V Evans" w:date="2018-06-05T18:23:00Z">
                              <m:r>
                                <w:rPr>
                                  <w:rFonts w:ascii="Cambria Math" w:hAnsi="Cambria Math"/>
                                </w:rPr>
                                <m:t>x</m:t>
                              </m:r>
                            </w:ins>
                          </m:sub>
                        </m:sSub>
                      </m:e>
                    </m:nary>
                    <w:ins w:id="87" w:author="Michelle V Evans" w:date="2018-06-05T18:23:00Z">
                      <m:r>
                        <w:rPr>
                          <w:rFonts w:ascii="Cambria Math" w:hAnsi="Cambria Math"/>
                        </w:rPr>
                        <m:t>f</m:t>
                      </m:r>
                    </w:ins>
                    <m:d>
                      <m:dPr>
                        <m:ctrlPr>
                          <w:ins w:id="88" w:author="Michelle V Evans" w:date="2018-06-05T18:23:00Z">
                            <w:rPr>
                              <w:rFonts w:ascii="Cambria Math" w:hAnsi="Cambria Math"/>
                              <w:i/>
                            </w:rPr>
                          </w:ins>
                        </m:ctrlPr>
                      </m:dPr>
                      <m:e>
                        <m:bar>
                          <m:barPr>
                            <m:pos m:val="top"/>
                            <m:ctrlPr>
                              <w:ins w:id="89" w:author="Michelle V Evans" w:date="2018-06-05T18:23:00Z">
                                <w:rPr>
                                  <w:rFonts w:ascii="Cambria Math" w:hAnsi="Cambria Math"/>
                                </w:rPr>
                              </w:ins>
                            </m:ctrlPr>
                          </m:barPr>
                          <m:e>
                            <m:sSub>
                              <m:sSubPr>
                                <m:ctrlPr>
                                  <w:ins w:id="90" w:author="Michelle V Evans" w:date="2018-06-05T18:23:00Z">
                                    <w:rPr>
                                      <w:rFonts w:ascii="Cambria Math" w:hAnsi="Cambria Math"/>
                                    </w:rPr>
                                  </w:ins>
                                </m:ctrlPr>
                              </m:sSubPr>
                              <m:e>
                                <w:ins w:id="91" w:author="Michelle V Evans" w:date="2018-06-05T18:23:00Z">
                                  <m:r>
                                    <w:rPr>
                                      <w:rFonts w:ascii="Cambria Math" w:hAnsi="Cambria Math"/>
                                    </w:rPr>
                                    <m:t>w</m:t>
                                  </m:r>
                                </w:ins>
                              </m:e>
                              <m:sub>
                                <w:ins w:id="92" w:author="Michelle V Evans" w:date="2018-06-05T18:23:00Z">
                                  <m:r>
                                    <w:rPr>
                                      <w:rFonts w:ascii="Cambria Math" w:hAnsi="Cambria Math"/>
                                    </w:rPr>
                                    <m:t>x</m:t>
                                  </m:r>
                                </w:ins>
                              </m:sub>
                            </m:sSub>
                          </m:e>
                        </m:bar>
                      </m:e>
                    </m:d>
                  </m:e>
                </m:d>
              </m:e>
            </m:func>
          </m:num>
          <m:den>
            <w:ins w:id="93" w:author="Michelle V Evans" w:date="2018-06-05T18:23:00Z">
              <m:r>
                <w:rPr>
                  <w:rFonts w:ascii="Cambria Math" w:hAnsi="Cambria Math"/>
                </w:rPr>
                <m:t>D+</m:t>
              </m:r>
            </w:ins>
            <m:f>
              <m:fPr>
                <m:ctrlPr>
                  <w:ins w:id="94" w:author="Michelle V Evans" w:date="2018-06-05T18:23:00Z">
                    <w:rPr>
                      <w:rFonts w:ascii="Cambria Math" w:hAnsi="Cambria Math"/>
                    </w:rPr>
                  </w:ins>
                </m:ctrlPr>
              </m:fPr>
              <m:num>
                <m:nary>
                  <m:naryPr>
                    <m:chr m:val="∑"/>
                    <m:limLoc m:val="undOvr"/>
                    <m:supHide m:val="1"/>
                    <m:ctrlPr>
                      <w:ins w:id="95" w:author="Michelle V Evans" w:date="2018-06-05T18:23:00Z">
                        <w:rPr>
                          <w:rFonts w:ascii="Cambria Math" w:hAnsi="Cambria Math"/>
                        </w:rPr>
                      </w:ins>
                    </m:ctrlPr>
                  </m:naryPr>
                  <m:sub>
                    <w:ins w:id="96" w:author="Michelle V Evans" w:date="2018-06-05T18:23:00Z">
                      <m:r>
                        <w:rPr>
                          <w:rFonts w:ascii="Cambria Math" w:hAnsi="Cambria Math"/>
                        </w:rPr>
                        <m:t>x</m:t>
                      </m:r>
                    </w:ins>
                  </m:sub>
                  <m:sup/>
                  <m:e>
                    <w:ins w:id="97" w:author="Michelle V Evans" w:date="2018-06-05T18:23:00Z">
                      <m:r>
                        <w:rPr>
                          <w:rFonts w:ascii="Cambria Math" w:hAnsi="Cambria Math"/>
                        </w:rPr>
                        <m:t>x</m:t>
                      </m:r>
                    </w:ins>
                  </m:e>
                </m:nary>
                <m:sSub>
                  <m:sSubPr>
                    <m:ctrlPr>
                      <w:ins w:id="98" w:author="Michelle V Evans" w:date="2018-06-05T18:23:00Z">
                        <w:rPr>
                          <w:rFonts w:ascii="Cambria Math" w:hAnsi="Cambria Math"/>
                        </w:rPr>
                      </w:ins>
                    </m:ctrlPr>
                  </m:sSubPr>
                  <m:e>
                    <w:ins w:id="99" w:author="Michelle V Evans" w:date="2018-06-05T18:23:00Z">
                      <m:r>
                        <w:rPr>
                          <w:rFonts w:ascii="Cambria Math" w:hAnsi="Cambria Math"/>
                        </w:rPr>
                        <m:t>A</m:t>
                      </m:r>
                    </w:ins>
                  </m:e>
                  <m:sub>
                    <w:ins w:id="100" w:author="Michelle V Evans" w:date="2018-06-05T18:23:00Z">
                      <m:r>
                        <w:rPr>
                          <w:rFonts w:ascii="Cambria Math" w:hAnsi="Cambria Math"/>
                        </w:rPr>
                        <m:t>x</m:t>
                      </m:r>
                    </w:ins>
                  </m:sub>
                </m:sSub>
                <w:ins w:id="101" w:author="Michelle V Evans" w:date="2018-06-05T18:23:00Z">
                  <m:r>
                    <w:rPr>
                      <w:rFonts w:ascii="Cambria Math" w:hAnsi="Cambria Math"/>
                    </w:rPr>
                    <m:t>f</m:t>
                  </m:r>
                </w:ins>
                <m:d>
                  <m:dPr>
                    <m:ctrlPr>
                      <w:ins w:id="102" w:author="Michelle V Evans" w:date="2018-06-05T18:23:00Z">
                        <w:rPr>
                          <w:rFonts w:ascii="Cambria Math" w:hAnsi="Cambria Math"/>
                          <w:i/>
                        </w:rPr>
                      </w:ins>
                    </m:ctrlPr>
                  </m:dPr>
                  <m:e>
                    <m:bar>
                      <m:barPr>
                        <m:pos m:val="top"/>
                        <m:ctrlPr>
                          <w:ins w:id="103" w:author="Michelle V Evans" w:date="2018-06-05T18:23:00Z">
                            <w:rPr>
                              <w:rFonts w:ascii="Cambria Math" w:hAnsi="Cambria Math"/>
                            </w:rPr>
                          </w:ins>
                        </m:ctrlPr>
                      </m:barPr>
                      <m:e>
                        <m:sSub>
                          <m:sSubPr>
                            <m:ctrlPr>
                              <w:ins w:id="104" w:author="Michelle V Evans" w:date="2018-06-05T18:23:00Z">
                                <w:rPr>
                                  <w:rFonts w:ascii="Cambria Math" w:hAnsi="Cambria Math"/>
                                </w:rPr>
                              </w:ins>
                            </m:ctrlPr>
                          </m:sSubPr>
                          <m:e>
                            <w:ins w:id="105" w:author="Michelle V Evans" w:date="2018-06-05T18:23:00Z">
                              <m:r>
                                <w:rPr>
                                  <w:rFonts w:ascii="Cambria Math" w:hAnsi="Cambria Math"/>
                                </w:rPr>
                                <m:t>w</m:t>
                              </m:r>
                            </w:ins>
                          </m:e>
                          <m:sub>
                            <w:ins w:id="106" w:author="Michelle V Evans" w:date="2018-06-05T18:23:00Z">
                              <m:r>
                                <w:rPr>
                                  <w:rFonts w:ascii="Cambria Math" w:hAnsi="Cambria Math"/>
                                </w:rPr>
                                <m:t>x</m:t>
                              </m:r>
                            </w:ins>
                          </m:sub>
                        </m:sSub>
                      </m:e>
                    </m:bar>
                  </m:e>
                </m:d>
              </m:num>
              <m:den>
                <m:nary>
                  <m:naryPr>
                    <m:chr m:val="∑"/>
                    <m:limLoc m:val="undOvr"/>
                    <m:supHide m:val="1"/>
                    <m:ctrlPr>
                      <w:ins w:id="107" w:author="Michelle V Evans" w:date="2018-06-05T18:23:00Z">
                        <w:rPr>
                          <w:rFonts w:ascii="Cambria Math" w:hAnsi="Cambria Math"/>
                        </w:rPr>
                      </w:ins>
                    </m:ctrlPr>
                  </m:naryPr>
                  <m:sub>
                    <w:ins w:id="108" w:author="Michelle V Evans" w:date="2018-06-05T18:23:00Z">
                      <m:r>
                        <w:rPr>
                          <w:rFonts w:ascii="Cambria Math" w:hAnsi="Cambria Math"/>
                        </w:rPr>
                        <m:t>x</m:t>
                      </m:r>
                    </w:ins>
                  </m:sub>
                  <m:sup/>
                  <m:e>
                    <m:sSub>
                      <m:sSubPr>
                        <m:ctrlPr>
                          <w:ins w:id="109" w:author="Michelle V Evans" w:date="2018-06-05T18:23:00Z">
                            <w:rPr>
                              <w:rFonts w:ascii="Cambria Math" w:hAnsi="Cambria Math"/>
                            </w:rPr>
                          </w:ins>
                        </m:ctrlPr>
                      </m:sSubPr>
                      <m:e>
                        <w:ins w:id="110" w:author="Michelle V Evans" w:date="2018-06-05T18:23:00Z">
                          <m:r>
                            <w:rPr>
                              <w:rFonts w:ascii="Cambria Math" w:hAnsi="Cambria Math"/>
                            </w:rPr>
                            <m:t>A</m:t>
                          </m:r>
                        </w:ins>
                      </m:e>
                      <m:sub>
                        <w:ins w:id="111" w:author="Michelle V Evans" w:date="2018-06-05T18:23:00Z">
                          <m:r>
                            <w:rPr>
                              <w:rFonts w:ascii="Cambria Math" w:hAnsi="Cambria Math"/>
                            </w:rPr>
                            <m:t>x</m:t>
                          </m:r>
                        </w:ins>
                      </m:sub>
                    </m:sSub>
                  </m:e>
                </m:nary>
                <w:ins w:id="112" w:author="Michelle V Evans" w:date="2018-06-05T18:23:00Z">
                  <m:r>
                    <w:rPr>
                      <w:rFonts w:ascii="Cambria Math" w:hAnsi="Cambria Math"/>
                    </w:rPr>
                    <m:t>f</m:t>
                  </m:r>
                </w:ins>
                <m:d>
                  <m:dPr>
                    <m:ctrlPr>
                      <w:ins w:id="113" w:author="Michelle V Evans" w:date="2018-06-05T18:23:00Z">
                        <w:rPr>
                          <w:rFonts w:ascii="Cambria Math" w:hAnsi="Cambria Math"/>
                          <w:i/>
                        </w:rPr>
                      </w:ins>
                    </m:ctrlPr>
                  </m:dPr>
                  <m:e>
                    <m:bar>
                      <m:barPr>
                        <m:pos m:val="top"/>
                        <m:ctrlPr>
                          <w:ins w:id="114" w:author="Michelle V Evans" w:date="2018-06-05T18:23:00Z">
                            <w:rPr>
                              <w:rFonts w:ascii="Cambria Math" w:hAnsi="Cambria Math"/>
                            </w:rPr>
                          </w:ins>
                        </m:ctrlPr>
                      </m:barPr>
                      <m:e>
                        <m:sSub>
                          <m:sSubPr>
                            <m:ctrlPr>
                              <w:ins w:id="115" w:author="Michelle V Evans" w:date="2018-06-05T18:23:00Z">
                                <w:rPr>
                                  <w:rFonts w:ascii="Cambria Math" w:hAnsi="Cambria Math"/>
                                </w:rPr>
                              </w:ins>
                            </m:ctrlPr>
                          </m:sSubPr>
                          <m:e>
                            <w:ins w:id="116" w:author="Michelle V Evans" w:date="2018-06-05T18:23:00Z">
                              <m:r>
                                <w:rPr>
                                  <w:rFonts w:ascii="Cambria Math" w:hAnsi="Cambria Math"/>
                                </w:rPr>
                                <m:t>w</m:t>
                              </m:r>
                            </w:ins>
                          </m:e>
                          <m:sub>
                            <w:ins w:id="117" w:author="Michelle V Evans" w:date="2018-06-05T18:23:00Z">
                              <m:r>
                                <w:rPr>
                                  <w:rFonts w:ascii="Cambria Math" w:hAnsi="Cambria Math"/>
                                </w:rPr>
                                <m:t>x</m:t>
                              </m:r>
                            </w:ins>
                          </m:sub>
                        </m:sSub>
                      </m:e>
                    </m:bar>
                  </m:e>
                </m:d>
              </m:den>
            </m:f>
          </m:den>
        </m:f>
      </m:oMath>
      <w:ins w:id="118" w:author="Michelle V Evans" w:date="2018-06-05T18:23:00Z">
        <w:r w:rsidR="00D25517">
          <w:t xml:space="preserve"> </w:t>
        </w:r>
        <w:r w:rsidR="00D25517">
          <w:tab/>
        </w:r>
        <w:r w:rsidR="00D25517">
          <w:tab/>
        </w:r>
        <w:r w:rsidR="00D25517">
          <w:tab/>
        </w:r>
        <w:r w:rsidR="00D25517">
          <w:tab/>
          <w:t xml:space="preserve">   (</w:t>
        </w:r>
        <w:r w:rsidR="003F14A5">
          <w:t xml:space="preserve">Equation </w:t>
        </w:r>
        <w:r w:rsidR="00D25517">
          <w:t>1)</w:t>
        </w:r>
      </w:ins>
    </w:p>
    <w:p w14:paraId="2584391E" w14:textId="39201F61" w:rsidR="00C92EAD" w:rsidRDefault="00D646E8">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is the initial number of female mosquitoes (assumed to be 50% of the larvae, 50),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is the number of mosquitoes emerging on day </w:t>
      </w:r>
      <m:oMath>
        <m:r>
          <w:rPr>
            <w:rFonts w:ascii="Cambria Math" w:hAnsi="Cambria Math"/>
          </w:rPr>
          <m:t>x</m:t>
        </m:r>
      </m:oMath>
      <w:r>
        <w:t xml:space="preserve">, </w:t>
      </w:r>
      <m:oMath>
        <m:r>
          <w:rPr>
            <w:rFonts w:ascii="Cambria Math" w:hAnsi="Cambria Math"/>
          </w:rPr>
          <m:t>D</m:t>
        </m:r>
      </m:oMath>
      <w:r>
        <w:t xml:space="preserve"> is the time to reproduction following emergence (assumed to be 14 days </w:t>
      </w:r>
      <w:del w:id="119" w:author="Michelle V Evans" w:date="2018-06-05T18:23:00Z">
        <w:r>
          <w:delText>[27]),</w:delText>
        </w:r>
      </w:del>
      <w:ins w:id="120" w:author="Michelle V Evans" w:date="2018-06-05T18:23:00Z">
        <w:r w:rsidR="007E0A46">
          <w:fldChar w:fldCharType="begin"/>
        </w:r>
        <w:r w:rsidR="007E0A46">
          <w:instrText xml:space="preserve"> ADDIN ZOTERO_ITEM CSL_CITATION {"citationID":"T5IOhFoB","properties":{"formattedCitation":"[28]","plainCitation":"[28]","noteIndex":0},"citationItems":[{"id":1019,"uris":["http://zotero.org/users/2894151/items/G9ET52PT"],"uri":["http://zotero.org/users/2894151/items/G9ET52PT"],"itemData":{"id":1019,"type":"article-journal","title":"Prospects for an Invasion: Competition between Aedes albopictus and Native Aedes triseriatus","container-title":"Science","page":"189-191","volume":"253","journalAbbreviation":"Science","author":[{"family":"Livdahl","given":"Todd P"},{"family":"Willey","given":"Michelle S"}],"issued":{"date-parts":[["1991",1,1]]}}}],"schema":"https://github.com/citation-style-language/schema/raw/master/csl-citation.json"} </w:instrText>
        </w:r>
        <w:r w:rsidR="007E0A46">
          <w:fldChar w:fldCharType="separate"/>
        </w:r>
        <w:r w:rsidR="007E0A46">
          <w:rPr>
            <w:noProof/>
          </w:rPr>
          <w:t>[28]</w:t>
        </w:r>
        <w:r w:rsidR="007E0A46">
          <w:fldChar w:fldCharType="end"/>
        </w:r>
        <w:r>
          <w:t>),</w:t>
        </w:r>
      </w:ins>
      <w:r>
        <w:t xml:space="preserve"> and </w:t>
      </w: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t xml:space="preserve"> is fecundity as a function of mean wing size on day </w:t>
      </w:r>
      <m:oMath>
        <m:r>
          <w:rPr>
            <w:rFonts w:ascii="Cambria Math" w:hAnsi="Cambria Math"/>
          </w:rPr>
          <m:t>x</m:t>
        </m:r>
      </m:oMath>
      <w:r>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oMath>
      <w:r>
        <w:t xml:space="preserve">; Equation </w:t>
      </w:r>
      <w:del w:id="121" w:author="Michelle V Evans" w:date="2018-06-05T18:23:00Z">
        <w:r>
          <w:delText>[eq:</w:delText>
        </w:r>
      </w:del>
      <w:r w:rsidR="007E0A46">
        <w:t>2</w:t>
      </w:r>
      <w:del w:id="122" w:author="Michelle V Evans" w:date="2018-06-05T18:23:00Z">
        <w:r>
          <w:delText>]).</w:delText>
        </w:r>
      </w:del>
      <w:ins w:id="123" w:author="Michelle V Evans" w:date="2018-06-05T18:23:00Z">
        <w:r>
          <w:t>).</w:t>
        </w:r>
      </w:ins>
      <w:r>
        <w:t xml:space="preserve"> This relationship is assumed to be linear and calculated via </w:t>
      </w:r>
      <w:proofErr w:type="spellStart"/>
      <w:r>
        <w:t>Lounibos</w:t>
      </w:r>
      <w:proofErr w:type="spellEnd"/>
      <w:r>
        <w:t xml:space="preserve"> et al. </w:t>
      </w:r>
      <w:del w:id="124" w:author="Michelle V Evans" w:date="2018-06-05T18:23:00Z">
        <w:r>
          <w:delText>[28]</w:delText>
        </w:r>
      </w:del>
      <w:ins w:id="125" w:author="Michelle V Evans" w:date="2018-06-05T18:23:00Z">
        <w:r w:rsidR="007E0A46">
          <w:fldChar w:fldCharType="begin"/>
        </w:r>
        <w:r w:rsidR="007E0A46">
          <w:instrText xml:space="preserve"> ADDIN ZOTERO_ITEM CSL_CITATION {"citationID":"av0140Yl","properties":{"formattedCitation":"[29]","plainCitation":"[29]","noteIndex":0},"citationItems":[{"id":261,"uris":["http://zotero.org/users/2894151/items/4TXRSMQ9"],"uri":["http://zotero.org/users/2894151/items/4TXRSMQ9"],"itemData":{"id":261,"type":"article-journal","title":"Does temperature affect the outcome of larval competition between Aedes aegypti and Aedes albopictus?","container-title":"Journal of Vector Ecology","page":"86-95","volume":"27","issue":"1","journalAbbreviation":"J. of Vec. Eco.","author":[{"family":"Lounibos","given":"L P"},{"family":"Suarez","given":"S"},{"family":"Menendez","given":"Z"},{"family":"Nishimura","given":"N"},{"family":"Escher","given":"R L"},{"family":"O'Connell","given":"S M"},{"family":"Rey","given":"J R"}],"issued":{"date-parts":[["2002",6,1]]}}}],"schema":"https://github.com/citation-style-language/schema/raw/master/csl-citation.json"} </w:instrText>
        </w:r>
        <w:r w:rsidR="007E0A46">
          <w:fldChar w:fldCharType="separate"/>
        </w:r>
        <w:r w:rsidR="007E0A46">
          <w:rPr>
            <w:noProof/>
          </w:rPr>
          <w:t>[29]</w:t>
        </w:r>
        <w:r w:rsidR="007E0A46">
          <w:fldChar w:fldCharType="end"/>
        </w:r>
      </w:ins>
      <w:r w:rsidR="00170EEB">
        <w:t xml:space="preserve"> (Eq. 2)</w:t>
      </w:r>
      <w:r>
        <w:t>:</w:t>
      </w:r>
    </w:p>
    <w:p w14:paraId="5C8FFEAD" w14:textId="54E9DC6D" w:rsidR="00C92EAD" w:rsidRPr="00CC0029" w:rsidRDefault="00D646E8">
      <w:pPr>
        <w:pStyle w:val="BodyText"/>
        <w:jc w:val="right"/>
        <w:pPrChange w:id="126" w:author="Michelle V Evans" w:date="2018-06-05T18:23:00Z">
          <w:pPr>
            <w:pStyle w:val="BodyText"/>
          </w:pPr>
        </w:pPrChange>
      </w:pP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)=-121.240+(78.02×</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ins w:id="127" w:author="Michelle V Evans" w:date="2018-06-05T18:23:00Z">
        <w:r w:rsidR="00D25517">
          <w:t xml:space="preserve"> </w:t>
        </w:r>
        <w:r w:rsidR="003F14A5">
          <w:tab/>
        </w:r>
        <w:r w:rsidR="003F14A5">
          <w:tab/>
        </w:r>
        <w:r w:rsidR="003F14A5">
          <w:tab/>
        </w:r>
        <w:r w:rsidR="003F14A5">
          <w:tab/>
        </w:r>
        <w:r w:rsidR="00D25517">
          <w:t>(</w:t>
        </w:r>
        <w:r w:rsidR="003F14A5">
          <w:t xml:space="preserve">Equation </w:t>
        </w:r>
        <w:r w:rsidR="00D25517">
          <w:t>2)</w:t>
        </w:r>
      </w:ins>
    </w:p>
    <w:p w14:paraId="1B2A1754" w14:textId="20608D0E" w:rsidR="00C92EAD" w:rsidRDefault="00D646E8">
      <w:pPr>
        <w:pStyle w:val="BodyText"/>
      </w:pPr>
      <w:r>
        <w:t>While it is possible to reason how changes in each parameter will result in carry-over effects that individually affect disease transmission, determining the overall net effect and magnitude of the change is less straight forward. Therefore, we calculated the vectorial capacity (</w:t>
      </w:r>
      <m:oMath>
        <m:r>
          <w:rPr>
            <w:rFonts w:ascii="Cambria Math" w:hAnsi="Cambria Math"/>
          </w:rPr>
          <m:t>VC</m:t>
        </m:r>
      </m:oMath>
      <w:r>
        <w:t xml:space="preserve">; Equation </w:t>
      </w:r>
      <w:r w:rsidR="008F2919">
        <w:t>3)</w:t>
      </w:r>
      <w:r>
        <w:t xml:space="preserve"> for each site and season using a modified temperature-dependent dengue calculation defined in Mordecai et al. </w:t>
      </w:r>
      <w:del w:id="128" w:author="Michelle V Evans" w:date="2018-06-05T18:23:00Z">
        <w:r>
          <w:delText>[29]</w:delText>
        </w:r>
      </w:del>
      <w:ins w:id="129" w:author="Michelle V Evans" w:date="2018-06-05T18:23:00Z">
        <w:r w:rsidR="007E0A46">
          <w:fldChar w:fldCharType="begin"/>
        </w:r>
        <w:r w:rsidR="007E0A46">
          <w:instrText xml:space="preserve"> ADDIN ZOTERO_ITEM CSL_CITATION {"citationID":"ZjxWwUwx","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ins>
      <w:r>
        <w:t xml:space="preserve"> to create a quantitative estimate of the influence of carry-over effects on disease transmission. Using the experimental mean for field-derived parameters affected by carry-</w:t>
      </w:r>
      <w:r>
        <w:lastRenderedPageBreak/>
        <w:t xml:space="preserve">over effects (fecundity and vector competence), we calculated an additional site-level </w:t>
      </w:r>
      <m:oMath>
        <m:r>
          <w:rPr>
            <w:rFonts w:ascii="Cambria Math" w:hAnsi="Cambria Math"/>
          </w:rPr>
          <m:t>VC</m:t>
        </m:r>
      </m:oMath>
      <w:r>
        <w:t xml:space="preserve"> to serve as an estimate of this value when </w:t>
      </w:r>
      <w:r>
        <w:rPr>
          <w:i/>
        </w:rPr>
        <w:t>not</w:t>
      </w:r>
      <w:r>
        <w:t xml:space="preserve"> accounting for site-specific carry-over effects.</w:t>
      </w:r>
    </w:p>
    <w:p w14:paraId="38CDBB3F" w14:textId="2C7D3E8A" w:rsidR="00C92EAD" w:rsidRPr="00CC0029" w:rsidRDefault="00D646E8">
      <w:pPr>
        <w:pStyle w:val="BodyText"/>
        <w:jc w:val="right"/>
        <w:pPrChange w:id="130" w:author="Michelle V Evans" w:date="2018-06-05T18:23:00Z">
          <w:pPr>
            <w:pStyle w:val="BodyText"/>
          </w:pPr>
        </w:pPrChange>
      </w:pPr>
      <m:oMath>
        <m:r>
          <w:rPr>
            <w:rFonts w:ascii="Cambria Math" w:hAnsi="Cambria Math"/>
          </w:rPr>
          <m:t>VC(T)=</m:t>
        </m:r>
        <m:f>
          <m:fPr>
            <m:ctrlPr>
              <w:rPr>
                <w:rFonts w:ascii="Cambria Math" w:hAnsi="Cambria Math"/>
              </w:rPr>
            </m:ctrlPr>
          </m:fPr>
          <m:num>
            <m:r>
              <w:rPr>
                <w:rFonts w:ascii="Cambria Math" w:hAnsi="Cambria Math"/>
              </w:rPr>
              <m:t>a(T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b(T)c(T)</m:t>
            </m:r>
            <m:sSup>
              <m:sSupPr>
                <m:ctrlPr>
                  <w:rPr>
                    <w:rFonts w:ascii="Cambria Math" w:hAnsi="Cambria Math"/>
                  </w:rPr>
                </m:ctrlPr>
              </m:sSupPr>
              <m:e>
                <m:r>
                  <w:rPr>
                    <w:rFonts w:ascii="Cambria Math" w:hAnsi="Cambria Math"/>
                  </w:rPr>
                  <m:t>e</m:t>
                </m:r>
              </m:e>
              <m:sup>
                <m:r>
                  <w:rPr>
                    <w:rFonts w:ascii="Cambria Math" w:hAnsi="Cambria Math"/>
                  </w:rPr>
                  <m:t>-μ(T)/EIR(T)</m:t>
                </m:r>
              </m:sup>
            </m:sSup>
            <m:r>
              <w:rPr>
                <w:rFonts w:ascii="Cambria Math" w:hAnsi="Cambria Math"/>
              </w:rPr>
              <m:t>EFD(T)</m:t>
            </m:r>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(T)MDR(T)</m:t>
            </m:r>
          </m:num>
          <m:den>
            <m:r>
              <w:rPr>
                <w:rFonts w:ascii="Cambria Math" w:hAnsi="Cambria Math"/>
              </w:rPr>
              <m:t>μ(T</m:t>
            </m:r>
            <m:sSup>
              <m:sSupPr>
                <m:ctrlPr>
                  <w:rPr>
                    <w:rFonts w:ascii="Cambria Math" w:hAnsi="Cambria Math"/>
                  </w:rPr>
                </m:ctrlPr>
              </m:sSupPr>
              <m:e>
                <m:r>
                  <w:rPr>
                    <w:rFonts w:ascii="Cambria Math" w:hAnsi="Cambria Math"/>
                  </w:rPr>
                  <m:t>)</m:t>
                </m:r>
              </m:e>
              <m:sup>
                <m:r>
                  <w:rPr>
                    <w:rFonts w:ascii="Cambria Math" w:hAnsi="Cambria Math"/>
                  </w:rPr>
                  <m:t>2</m:t>
                </m:r>
              </m:sup>
            </m:sSup>
          </m:den>
        </m:f>
      </m:oMath>
      <w:ins w:id="131" w:author="Michelle V Evans" w:date="2018-06-05T18:23:00Z">
        <w:r w:rsidR="00D25517">
          <w:t xml:space="preserve"> </w:t>
        </w:r>
        <w:r w:rsidR="003F14A5">
          <w:tab/>
        </w:r>
        <w:r w:rsidR="00D25517">
          <w:tab/>
          <w:t>(</w:t>
        </w:r>
        <w:r w:rsidR="003F14A5">
          <w:t xml:space="preserve">Equation </w:t>
        </w:r>
        <w:r w:rsidR="00D25517">
          <w:t>3)</w:t>
        </w:r>
      </w:ins>
    </w:p>
    <w:p w14:paraId="33100A22" w14:textId="77777777" w:rsidR="00811C1D" w:rsidRDefault="00D646E8">
      <w:pPr>
        <w:pStyle w:val="BodyText"/>
        <w:rPr>
          <w:del w:id="132" w:author="Michelle V Evans" w:date="2018-06-05T18:23:00Z"/>
        </w:rPr>
      </w:pPr>
      <w:del w:id="133" w:author="Michelle V Evans" w:date="2018-06-05T18:23:00Z">
        <w:r>
          <w:delText xml:space="preserve">Here, mosquito traits are a function of temperature, </w:delText>
        </w:r>
        <m:oMath>
          <m:r>
            <w:rPr>
              <w:rFonts w:ascii="Cambria Math" w:hAnsi="Cambria Math"/>
            </w:rPr>
            <m:t>T</m:t>
          </m:r>
        </m:oMath>
        <w:r>
          <w:delText xml:space="preserve">, as described in Table </w:delText>
        </w:r>
        <w:r w:rsidR="008F2919">
          <w:delText>1.</w:delText>
        </w:r>
        <w:r>
          <w:delText xml:space="preserve"> Site-level </w:delText>
        </w:r>
        <m:oMath>
          <m:r>
            <w:rPr>
              <w:rFonts w:ascii="Cambria Math" w:hAnsi="Cambria Math"/>
            </w:rPr>
            <m:t>VC</m:t>
          </m:r>
        </m:oMath>
        <w:r>
          <w:delText xml:space="preserve"> was calculated using a combination of traits empirically measured in this study and traits estimated from thermal response models as described in Mordecai et al. [29]. </w:delText>
        </w:r>
      </w:del>
    </w:p>
    <w:p w14:paraId="6F78E559" w14:textId="3FEF28DD" w:rsidR="00811C1D" w:rsidRDefault="00D646E8">
      <w:pPr>
        <w:pStyle w:val="BodyText"/>
      </w:pPr>
      <w:r>
        <w:t xml:space="preserve">Here, mosquito traits are a function of temperature, </w:t>
      </w:r>
      <m:oMath>
        <m:r>
          <w:rPr>
            <w:rFonts w:ascii="Cambria Math" w:hAnsi="Cambria Math"/>
          </w:rPr>
          <m:t>T</m:t>
        </m:r>
      </m:oMath>
      <w:r>
        <w:t xml:space="preserve">, as described in Table </w:t>
      </w:r>
      <w:r w:rsidR="008F2919">
        <w:t>1.</w:t>
      </w:r>
      <w:r>
        <w:t xml:space="preserve"> Site-level </w:t>
      </w:r>
      <m:oMath>
        <m:r>
          <w:rPr>
            <w:rFonts w:ascii="Cambria Math" w:hAnsi="Cambria Math"/>
          </w:rPr>
          <m:t>VC</m:t>
        </m:r>
      </m:oMath>
      <w:r>
        <w:t xml:space="preserve"> was calculated using a combination of traits empirically measured in this study and traits estimated from thermal response models as described in Mordecai et al. </w:t>
      </w:r>
      <w:r w:rsidR="007E0A46">
        <w:fldChar w:fldCharType="begin"/>
      </w:r>
      <w:r w:rsidR="007E0A46">
        <w:instrText xml:space="preserve"> ADDIN ZOTERO_ITEM CSL_CITATION {"citationID":"SjJQap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xml:space="preserve">. </w:t>
      </w:r>
    </w:p>
    <w:p w14:paraId="60192DC9" w14:textId="5BABA171" w:rsidR="00811C1D" w:rsidRPr="00E53B10" w:rsidRDefault="00811C1D" w:rsidP="00811C1D">
      <w:pPr>
        <w:pStyle w:val="TableCaption"/>
        <w:spacing w:line="240" w:lineRule="auto"/>
        <w:ind w:firstLine="0"/>
        <w:rPr>
          <w:b w:val="0"/>
          <w:sz w:val="22"/>
          <w:szCs w:val="22"/>
        </w:rPr>
      </w:pPr>
      <w:r w:rsidRPr="00E53B10">
        <w:rPr>
          <w:sz w:val="22"/>
          <w:szCs w:val="22"/>
        </w:rPr>
        <w:t xml:space="preserve">Table 1. Parameters used in the </w:t>
      </w:r>
      <m:oMath>
        <m:r>
          <m:rPr>
            <m:sty m:val="bi"/>
          </m:rPr>
          <w:rPr>
            <w:rFonts w:ascii="Cambria Math" w:hAnsi="Cambria Math"/>
            <w:sz w:val="22"/>
            <w:szCs w:val="22"/>
          </w:rPr>
          <m:t>VC</m:t>
        </m:r>
      </m:oMath>
      <w:r w:rsidRPr="00E53B10">
        <w:rPr>
          <w:sz w:val="22"/>
          <w:szCs w:val="22"/>
        </w:rPr>
        <w:t xml:space="preserve"> calculation.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Change w:id="134" w:author="Michelle V Evans" w:date="2018-06-05T18:2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PrChange>
      </w:tblPr>
      <w:tblGrid>
        <w:gridCol w:w="1660"/>
        <w:gridCol w:w="3824"/>
        <w:gridCol w:w="1891"/>
        <w:gridCol w:w="1975"/>
        <w:tblGridChange w:id="135">
          <w:tblGrid>
            <w:gridCol w:w="1661"/>
            <w:gridCol w:w="5320"/>
            <w:gridCol w:w="394"/>
            <w:gridCol w:w="1975"/>
          </w:tblGrid>
        </w:tblGridChange>
      </w:tblGrid>
      <w:tr w:rsidR="0047245E" w14:paraId="1AEF53DF" w14:textId="72F37D51" w:rsidTr="00CC0029">
        <w:tc>
          <w:tcPr>
            <w:tcW w:w="888" w:type="pct"/>
            <w:vAlign w:val="bottom"/>
            <w:tcPrChange w:id="136" w:author="Michelle V Evans" w:date="2018-06-05T18:23:00Z">
              <w:tcPr>
                <w:tcW w:w="0" w:type="auto"/>
                <w:vAlign w:val="bottom"/>
              </w:tcPr>
            </w:tcPrChange>
          </w:tcPr>
          <w:p w14:paraId="40FE74ED" w14:textId="77777777" w:rsidR="00D63FAD" w:rsidRDefault="00D63FAD" w:rsidP="00811C1D">
            <w:pPr>
              <w:pStyle w:val="Compact"/>
              <w:spacing w:line="240" w:lineRule="auto"/>
              <w:jc w:val="center"/>
            </w:pPr>
            <w:r>
              <w:rPr>
                <w:b/>
              </w:rPr>
              <w:t>Parameter</w:t>
            </w:r>
          </w:p>
        </w:tc>
        <w:tc>
          <w:tcPr>
            <w:tcW w:w="2045" w:type="pct"/>
            <w:vAlign w:val="bottom"/>
            <w:tcPrChange w:id="137" w:author="Michelle V Evans" w:date="2018-06-05T18:23:00Z">
              <w:tcPr>
                <w:tcW w:w="2845" w:type="pct"/>
                <w:vAlign w:val="bottom"/>
              </w:tcPr>
            </w:tcPrChange>
          </w:tcPr>
          <w:p w14:paraId="7CD87A11" w14:textId="77777777" w:rsidR="00D63FAD" w:rsidRDefault="00D63FAD" w:rsidP="00811C1D">
            <w:pPr>
              <w:pStyle w:val="Compact"/>
              <w:spacing w:line="240" w:lineRule="auto"/>
              <w:ind w:firstLine="0"/>
            </w:pPr>
            <w:r>
              <w:rPr>
                <w:b/>
              </w:rPr>
              <w:t>Definition</w:t>
            </w:r>
          </w:p>
        </w:tc>
        <w:tc>
          <w:tcPr>
            <w:tcW w:w="1011" w:type="pct"/>
            <w:vAlign w:val="bottom"/>
            <w:tcPrChange w:id="138" w:author="Michelle V Evans" w:date="2018-06-05T18:23:00Z">
              <w:tcPr>
                <w:tcW w:w="1267" w:type="pct"/>
                <w:vAlign w:val="bottom"/>
              </w:tcPr>
            </w:tcPrChange>
          </w:tcPr>
          <w:p w14:paraId="17CFD371" w14:textId="77777777" w:rsidR="00D63FAD" w:rsidRDefault="00D63FAD" w:rsidP="00811C1D">
            <w:pPr>
              <w:pStyle w:val="Compact"/>
              <w:spacing w:line="240" w:lineRule="auto"/>
              <w:ind w:firstLine="0"/>
            </w:pPr>
            <w:r>
              <w:rPr>
                <w:b/>
              </w:rPr>
              <w:t>Source</w:t>
            </w:r>
          </w:p>
        </w:tc>
        <w:tc>
          <w:tcPr>
            <w:tcW w:w="1056" w:type="pct"/>
            <w:cellIns w:id="139" w:author="Michelle V Evans" w:date="2018-06-05T18:23:00Z"/>
            <w:tcPrChange w:id="140" w:author="Michelle V Evans" w:date="2018-06-05T18:23:00Z">
              <w:tcPr>
                <w:tcW w:w="1267" w:type="pct"/>
                <w:vAlign w:val="bottom"/>
                <w:cellIns w:id="141" w:author="Michelle V Evans" w:date="2018-06-05T18:23:00Z"/>
              </w:tcPr>
            </w:tcPrChange>
          </w:tcPr>
          <w:p w14:paraId="021B9134" w14:textId="6CBA2411" w:rsidR="00D63FAD" w:rsidRDefault="00D63FAD" w:rsidP="00811C1D">
            <w:pPr>
              <w:pStyle w:val="Compact"/>
              <w:spacing w:line="240" w:lineRule="auto"/>
              <w:ind w:firstLine="0"/>
              <w:rPr>
                <w:b/>
              </w:rPr>
            </w:pPr>
            <w:ins w:id="142" w:author="Michelle V Evans" w:date="2018-06-05T18:23:00Z">
              <w:r>
                <w:rPr>
                  <w:b/>
                </w:rPr>
                <w:t>Mean (Range)</w:t>
              </w:r>
            </w:ins>
          </w:p>
        </w:tc>
      </w:tr>
      <w:tr w:rsidR="0047245E" w14:paraId="1358BFD6" w14:textId="769E2645" w:rsidTr="00CC0029">
        <w:tc>
          <w:tcPr>
            <w:tcW w:w="888" w:type="pct"/>
            <w:tcPrChange w:id="143" w:author="Michelle V Evans" w:date="2018-06-05T18:23:00Z">
              <w:tcPr>
                <w:tcW w:w="0" w:type="auto"/>
              </w:tcPr>
            </w:tcPrChange>
          </w:tcPr>
          <w:p w14:paraId="6A713FDE" w14:textId="77777777" w:rsidR="00D63FAD" w:rsidRDefault="00D63FAD" w:rsidP="00811C1D">
            <w:pPr>
              <w:pStyle w:val="Compact"/>
              <w:spacing w:line="240" w:lineRule="auto"/>
              <w:ind w:firstLine="0"/>
              <w:jc w:val="center"/>
            </w:pPr>
            <m:oMathPara>
              <m:oMath>
                <m:r>
                  <w:rPr>
                    <w:rFonts w:ascii="Cambria Math" w:hAnsi="Cambria Math"/>
                  </w:rPr>
                  <m:t>a(T)</m:t>
                </m:r>
              </m:oMath>
            </m:oMathPara>
          </w:p>
        </w:tc>
        <w:tc>
          <w:tcPr>
            <w:tcW w:w="2045" w:type="pct"/>
            <w:tcPrChange w:id="144" w:author="Michelle V Evans" w:date="2018-06-05T18:23:00Z">
              <w:tcPr>
                <w:tcW w:w="2845" w:type="pct"/>
              </w:tcPr>
            </w:tcPrChange>
          </w:tcPr>
          <w:p w14:paraId="15AC07C9" w14:textId="77777777" w:rsidR="00D63FAD" w:rsidRDefault="00D63FAD" w:rsidP="00811C1D">
            <w:pPr>
              <w:pStyle w:val="Compact"/>
              <w:spacing w:line="240" w:lineRule="auto"/>
              <w:ind w:firstLine="0"/>
            </w:pPr>
            <w:r>
              <w:t>Per-mosquito bite rate</w:t>
            </w:r>
          </w:p>
        </w:tc>
        <w:tc>
          <w:tcPr>
            <w:tcW w:w="1011" w:type="pct"/>
            <w:tcPrChange w:id="145" w:author="Michelle V Evans" w:date="2018-06-05T18:23:00Z">
              <w:tcPr>
                <w:tcW w:w="1267" w:type="pct"/>
              </w:tcPr>
            </w:tcPrChange>
          </w:tcPr>
          <w:p w14:paraId="03B35F39" w14:textId="77777777" w:rsidR="00D63FAD" w:rsidRDefault="00D63FAD" w:rsidP="00811C1D">
            <w:pPr>
              <w:pStyle w:val="Compact"/>
              <w:spacing w:line="240" w:lineRule="auto"/>
              <w:ind w:firstLine="0"/>
            </w:pPr>
            <w:r>
              <w:t>Mordecai et al. 2017</w:t>
            </w:r>
          </w:p>
        </w:tc>
        <w:tc>
          <w:tcPr>
            <w:tcW w:w="1056" w:type="pct"/>
            <w:cellIns w:id="146" w:author="Michelle V Evans" w:date="2018-06-05T18:23:00Z"/>
            <w:tcPrChange w:id="147" w:author="Michelle V Evans" w:date="2018-06-05T18:23:00Z">
              <w:tcPr>
                <w:tcW w:w="1267" w:type="pct"/>
                <w:cellIns w:id="148" w:author="Michelle V Evans" w:date="2018-06-05T18:23:00Z"/>
              </w:tcPr>
            </w:tcPrChange>
          </w:tcPr>
          <w:p w14:paraId="2C2F0F9E" w14:textId="3BE81B82" w:rsidR="00D63FAD" w:rsidRDefault="009C167F">
            <w:pPr>
              <w:pStyle w:val="Compact"/>
              <w:spacing w:line="240" w:lineRule="auto"/>
              <w:ind w:firstLine="0"/>
            </w:pPr>
            <w:ins w:id="149" w:author="Michelle V Evans" w:date="2018-06-05T18:23:00Z">
              <w:r>
                <w:t>0.294 (-)</w:t>
              </w:r>
            </w:ins>
          </w:p>
        </w:tc>
      </w:tr>
      <w:tr w:rsidR="0047245E" w14:paraId="4F94CA6D" w14:textId="2476F631" w:rsidTr="00CC0029">
        <w:trPr>
          <w:trHeight w:val="359"/>
          <w:trPrChange w:id="150" w:author="Michelle V Evans" w:date="2018-06-05T18:23:00Z">
            <w:trPr>
              <w:trHeight w:val="359"/>
            </w:trPr>
          </w:trPrChange>
        </w:trPr>
        <w:tc>
          <w:tcPr>
            <w:tcW w:w="888" w:type="pct"/>
            <w:tcPrChange w:id="151" w:author="Michelle V Evans" w:date="2018-06-05T18:23:00Z">
              <w:tcPr>
                <w:tcW w:w="0" w:type="auto"/>
              </w:tcPr>
            </w:tcPrChange>
          </w:tcPr>
          <w:p w14:paraId="4EC43C13" w14:textId="77777777" w:rsidR="00D63FAD" w:rsidRDefault="00D63FAD" w:rsidP="00811C1D">
            <w:pPr>
              <w:pStyle w:val="Compact"/>
              <w:spacing w:line="240" w:lineRule="auto"/>
              <w:ind w:firstLine="0"/>
              <w:jc w:val="center"/>
            </w:pPr>
            <m:oMath>
              <m:r>
                <w:rPr>
                  <w:rFonts w:ascii="Cambria Math" w:hAnsi="Cambria Math"/>
                </w:rPr>
                <m:t>b(T)c(T)</m:t>
              </m:r>
            </m:oMath>
            <w:r>
              <w:t>*</w:t>
            </w:r>
          </w:p>
        </w:tc>
        <w:tc>
          <w:tcPr>
            <w:tcW w:w="2045" w:type="pct"/>
            <w:tcPrChange w:id="152" w:author="Michelle V Evans" w:date="2018-06-05T18:23:00Z">
              <w:tcPr>
                <w:tcW w:w="2845" w:type="pct"/>
              </w:tcPr>
            </w:tcPrChange>
          </w:tcPr>
          <w:p w14:paraId="59417BBE" w14:textId="77777777" w:rsidR="00D63FAD" w:rsidRDefault="00D63FAD" w:rsidP="00811C1D">
            <w:pPr>
              <w:pStyle w:val="Compact"/>
              <w:spacing w:line="240" w:lineRule="auto"/>
              <w:ind w:firstLine="0"/>
            </w:pPr>
            <w:r>
              <w:t>Vector competence</w:t>
            </w:r>
          </w:p>
        </w:tc>
        <w:tc>
          <w:tcPr>
            <w:tcW w:w="1011" w:type="pct"/>
            <w:tcPrChange w:id="153" w:author="Michelle V Evans" w:date="2018-06-05T18:23:00Z">
              <w:tcPr>
                <w:tcW w:w="1267" w:type="pct"/>
              </w:tcPr>
            </w:tcPrChange>
          </w:tcPr>
          <w:p w14:paraId="403515DE" w14:textId="77777777" w:rsidR="00D63FAD" w:rsidRDefault="00D63FAD" w:rsidP="00811C1D">
            <w:pPr>
              <w:pStyle w:val="Compact"/>
              <w:spacing w:line="240" w:lineRule="auto"/>
              <w:ind w:firstLine="0"/>
            </w:pPr>
            <w:r>
              <w:t>Current Study</w:t>
            </w:r>
          </w:p>
        </w:tc>
        <w:tc>
          <w:tcPr>
            <w:tcW w:w="1056" w:type="pct"/>
            <w:cellIns w:id="154" w:author="Michelle V Evans" w:date="2018-06-05T18:23:00Z"/>
            <w:tcPrChange w:id="155" w:author="Michelle V Evans" w:date="2018-06-05T18:23:00Z">
              <w:tcPr>
                <w:tcW w:w="1267" w:type="pct"/>
                <w:cellIns w:id="156" w:author="Michelle V Evans" w:date="2018-06-05T18:23:00Z"/>
              </w:tcPr>
            </w:tcPrChange>
          </w:tcPr>
          <w:p w14:paraId="02CF8ED2" w14:textId="191F9E2A" w:rsidR="00D63FAD" w:rsidRDefault="009C167F" w:rsidP="00811C1D">
            <w:pPr>
              <w:pStyle w:val="Compact"/>
              <w:spacing w:line="240" w:lineRule="auto"/>
              <w:ind w:firstLine="0"/>
            </w:pPr>
            <w:ins w:id="157" w:author="Michelle V Evans" w:date="2018-06-05T18:23:00Z">
              <w:r>
                <w:t>0.107 (0, 0.353)</w:t>
              </w:r>
            </w:ins>
          </w:p>
        </w:tc>
      </w:tr>
      <w:tr w:rsidR="0047245E" w14:paraId="1FAAC2A0" w14:textId="6FA6B9AC" w:rsidTr="00CC0029">
        <w:tc>
          <w:tcPr>
            <w:tcW w:w="888" w:type="pct"/>
            <w:tcPrChange w:id="158" w:author="Michelle V Evans" w:date="2018-06-05T18:23:00Z">
              <w:tcPr>
                <w:tcW w:w="0" w:type="auto"/>
              </w:tcPr>
            </w:tcPrChange>
          </w:tcPr>
          <w:p w14:paraId="1A269D34" w14:textId="77777777" w:rsidR="00D63FAD" w:rsidRDefault="00D63FAD" w:rsidP="00811C1D">
            <w:pPr>
              <w:pStyle w:val="Compact"/>
              <w:spacing w:line="240" w:lineRule="auto"/>
              <w:ind w:firstLine="0"/>
              <w:jc w:val="center"/>
            </w:pPr>
            <m:oMathPara>
              <m:oMath>
                <m:r>
                  <w:rPr>
                    <w:rFonts w:ascii="Cambria Math" w:hAnsi="Cambria Math"/>
                  </w:rPr>
                  <m:t>μ(T)</m:t>
                </m:r>
              </m:oMath>
            </m:oMathPara>
          </w:p>
        </w:tc>
        <w:tc>
          <w:tcPr>
            <w:tcW w:w="2045" w:type="pct"/>
            <w:tcPrChange w:id="159" w:author="Michelle V Evans" w:date="2018-06-05T18:23:00Z">
              <w:tcPr>
                <w:tcW w:w="2845" w:type="pct"/>
              </w:tcPr>
            </w:tcPrChange>
          </w:tcPr>
          <w:p w14:paraId="5669930E" w14:textId="77777777" w:rsidR="00D63FAD" w:rsidRDefault="00D63FAD" w:rsidP="00811C1D">
            <w:pPr>
              <w:pStyle w:val="Compact"/>
              <w:spacing w:line="240" w:lineRule="auto"/>
              <w:ind w:firstLine="0"/>
            </w:pPr>
            <w:r>
              <w:t>Adult mosquito mortality rate</w:t>
            </w:r>
          </w:p>
        </w:tc>
        <w:tc>
          <w:tcPr>
            <w:tcW w:w="1011" w:type="pct"/>
            <w:tcPrChange w:id="160" w:author="Michelle V Evans" w:date="2018-06-05T18:23:00Z">
              <w:tcPr>
                <w:tcW w:w="1267" w:type="pct"/>
              </w:tcPr>
            </w:tcPrChange>
          </w:tcPr>
          <w:p w14:paraId="2B3B5EA6" w14:textId="77777777" w:rsidR="00D63FAD" w:rsidRDefault="00D63FAD" w:rsidP="00811C1D">
            <w:pPr>
              <w:pStyle w:val="Compact"/>
              <w:spacing w:line="240" w:lineRule="auto"/>
              <w:ind w:firstLine="0"/>
            </w:pPr>
            <w:r>
              <w:t>Mordecai et al. 2017</w:t>
            </w:r>
          </w:p>
        </w:tc>
        <w:tc>
          <w:tcPr>
            <w:tcW w:w="1056" w:type="pct"/>
            <w:cellIns w:id="161" w:author="Michelle V Evans" w:date="2018-06-05T18:23:00Z"/>
            <w:tcPrChange w:id="162" w:author="Michelle V Evans" w:date="2018-06-05T18:23:00Z">
              <w:tcPr>
                <w:tcW w:w="1267" w:type="pct"/>
                <w:cellIns w:id="163" w:author="Michelle V Evans" w:date="2018-06-05T18:23:00Z"/>
              </w:tcPr>
            </w:tcPrChange>
          </w:tcPr>
          <w:p w14:paraId="6A2DDBD8" w14:textId="1D450129" w:rsidR="00D63FAD" w:rsidRDefault="009C167F" w:rsidP="00811C1D">
            <w:pPr>
              <w:pStyle w:val="Compact"/>
              <w:spacing w:line="240" w:lineRule="auto"/>
              <w:ind w:firstLine="0"/>
            </w:pPr>
            <w:ins w:id="164" w:author="Michelle V Evans" w:date="2018-06-05T18:23:00Z">
              <w:r>
                <w:t>0.011 (-)</w:t>
              </w:r>
            </w:ins>
          </w:p>
        </w:tc>
      </w:tr>
      <w:tr w:rsidR="0047245E" w14:paraId="169B9865" w14:textId="7C57CEA6" w:rsidTr="00CC0029">
        <w:tc>
          <w:tcPr>
            <w:tcW w:w="888" w:type="pct"/>
            <w:tcPrChange w:id="165" w:author="Michelle V Evans" w:date="2018-06-05T18:23:00Z">
              <w:tcPr>
                <w:tcW w:w="0" w:type="auto"/>
              </w:tcPr>
            </w:tcPrChange>
          </w:tcPr>
          <w:p w14:paraId="74F93011" w14:textId="77777777" w:rsidR="00D63FAD" w:rsidRDefault="00D63FAD" w:rsidP="00811C1D">
            <w:pPr>
              <w:pStyle w:val="Compact"/>
              <w:spacing w:line="240" w:lineRule="auto"/>
              <w:ind w:firstLine="0"/>
              <w:jc w:val="center"/>
            </w:pPr>
            <m:oMathPara>
              <m:oMath>
                <m:r>
                  <w:rPr>
                    <w:rFonts w:ascii="Cambria Math" w:hAnsi="Cambria Math"/>
                  </w:rPr>
                  <m:t>EIR(T)</m:t>
                </m:r>
              </m:oMath>
            </m:oMathPara>
          </w:p>
        </w:tc>
        <w:tc>
          <w:tcPr>
            <w:tcW w:w="2045" w:type="pct"/>
            <w:tcPrChange w:id="166" w:author="Michelle V Evans" w:date="2018-06-05T18:23:00Z">
              <w:tcPr>
                <w:tcW w:w="2845" w:type="pct"/>
              </w:tcPr>
            </w:tcPrChange>
          </w:tcPr>
          <w:p w14:paraId="16B5E202" w14:textId="77777777" w:rsidR="00D63FAD" w:rsidRDefault="00D63FAD" w:rsidP="00811C1D">
            <w:pPr>
              <w:pStyle w:val="Compact"/>
              <w:spacing w:line="240" w:lineRule="auto"/>
              <w:ind w:firstLine="0"/>
            </w:pPr>
            <w:r>
              <w:t>Extrinsic incubation rate (inverse of extrinsic incubation period)</w:t>
            </w:r>
          </w:p>
        </w:tc>
        <w:tc>
          <w:tcPr>
            <w:tcW w:w="1011" w:type="pct"/>
            <w:tcPrChange w:id="167" w:author="Michelle V Evans" w:date="2018-06-05T18:23:00Z">
              <w:tcPr>
                <w:tcW w:w="1267" w:type="pct"/>
              </w:tcPr>
            </w:tcPrChange>
          </w:tcPr>
          <w:p w14:paraId="5AAC1482" w14:textId="77777777" w:rsidR="00D63FAD" w:rsidRDefault="00D63FAD" w:rsidP="00811C1D">
            <w:pPr>
              <w:pStyle w:val="Compact"/>
              <w:spacing w:line="240" w:lineRule="auto"/>
              <w:ind w:firstLine="0"/>
            </w:pPr>
            <w:r>
              <w:t>Mordecai et al. 2017</w:t>
            </w:r>
          </w:p>
        </w:tc>
        <w:tc>
          <w:tcPr>
            <w:tcW w:w="1056" w:type="pct"/>
            <w:cellIns w:id="168" w:author="Michelle V Evans" w:date="2018-06-05T18:23:00Z"/>
            <w:tcPrChange w:id="169" w:author="Michelle V Evans" w:date="2018-06-05T18:23:00Z">
              <w:tcPr>
                <w:tcW w:w="1267" w:type="pct"/>
                <w:cellIns w:id="170" w:author="Michelle V Evans" w:date="2018-06-05T18:23:00Z"/>
              </w:tcPr>
            </w:tcPrChange>
          </w:tcPr>
          <w:p w14:paraId="4F9FA6B2" w14:textId="6304E0A9" w:rsidR="00D63FAD" w:rsidRDefault="0047245E" w:rsidP="00811C1D">
            <w:pPr>
              <w:pStyle w:val="Compact"/>
              <w:spacing w:line="240" w:lineRule="auto"/>
              <w:ind w:firstLine="0"/>
            </w:pPr>
            <w:ins w:id="171" w:author="Michelle V Evans" w:date="2018-06-05T18:23:00Z">
              <w:r>
                <w:t>0.196 (-)</w:t>
              </w:r>
            </w:ins>
          </w:p>
        </w:tc>
      </w:tr>
      <w:tr w:rsidR="0047245E" w14:paraId="36EA8A42" w14:textId="3ACAE630" w:rsidTr="00CC0029">
        <w:tc>
          <w:tcPr>
            <w:tcW w:w="888" w:type="pct"/>
            <w:tcPrChange w:id="172" w:author="Michelle V Evans" w:date="2018-06-05T18:23:00Z">
              <w:tcPr>
                <w:tcW w:w="0" w:type="auto"/>
              </w:tcPr>
            </w:tcPrChange>
          </w:tcPr>
          <w:p w14:paraId="6A321402" w14:textId="77777777" w:rsidR="00D63FAD" w:rsidRDefault="00D63FAD" w:rsidP="00811C1D">
            <w:pPr>
              <w:pStyle w:val="Compact"/>
              <w:spacing w:line="240" w:lineRule="auto"/>
              <w:ind w:firstLine="0"/>
              <w:jc w:val="center"/>
            </w:pPr>
            <m:oMath>
              <m:r>
                <w:rPr>
                  <w:rFonts w:ascii="Cambria Math" w:hAnsi="Cambria Math"/>
                </w:rPr>
                <m:t>EFD(T)</m:t>
              </m:r>
            </m:oMath>
            <w:r>
              <w:t>*</w:t>
            </w:r>
          </w:p>
        </w:tc>
        <w:tc>
          <w:tcPr>
            <w:tcW w:w="2045" w:type="pct"/>
            <w:tcPrChange w:id="173" w:author="Michelle V Evans" w:date="2018-06-05T18:23:00Z">
              <w:tcPr>
                <w:tcW w:w="2845" w:type="pct"/>
              </w:tcPr>
            </w:tcPrChange>
          </w:tcPr>
          <w:p w14:paraId="1E368F35" w14:textId="77777777" w:rsidR="00D63FAD" w:rsidRDefault="00D63FAD" w:rsidP="00811C1D">
            <w:pPr>
              <w:pStyle w:val="Compact"/>
              <w:spacing w:line="240" w:lineRule="auto"/>
              <w:ind w:firstLine="0"/>
            </w:pPr>
            <w:r>
              <w:t>Number of eggs produced per female mosquito per day</w:t>
            </w:r>
          </w:p>
        </w:tc>
        <w:tc>
          <w:tcPr>
            <w:tcW w:w="1011" w:type="pct"/>
            <w:tcPrChange w:id="174" w:author="Michelle V Evans" w:date="2018-06-05T18:23:00Z">
              <w:tcPr>
                <w:tcW w:w="1267" w:type="pct"/>
              </w:tcPr>
            </w:tcPrChange>
          </w:tcPr>
          <w:p w14:paraId="2E20AF1C" w14:textId="77777777" w:rsidR="00D63FAD" w:rsidRDefault="00D63FAD" w:rsidP="00811C1D">
            <w:pPr>
              <w:pStyle w:val="Compact"/>
              <w:spacing w:line="240" w:lineRule="auto"/>
              <w:ind w:firstLine="0"/>
            </w:pPr>
            <w:r>
              <w:t>Current Study</w:t>
            </w:r>
          </w:p>
        </w:tc>
        <w:tc>
          <w:tcPr>
            <w:tcW w:w="1056" w:type="pct"/>
            <w:cellIns w:id="175" w:author="Michelle V Evans" w:date="2018-06-05T18:23:00Z"/>
            <w:tcPrChange w:id="176" w:author="Michelle V Evans" w:date="2018-06-05T18:23:00Z">
              <w:tcPr>
                <w:tcW w:w="1267" w:type="pct"/>
                <w:cellIns w:id="177" w:author="Michelle V Evans" w:date="2018-06-05T18:23:00Z"/>
              </w:tcPr>
            </w:tcPrChange>
          </w:tcPr>
          <w:p w14:paraId="14ED8C04" w14:textId="583A3C10" w:rsidR="00D63FAD" w:rsidRDefault="0047245E" w:rsidP="00811C1D">
            <w:pPr>
              <w:pStyle w:val="Compact"/>
              <w:spacing w:line="240" w:lineRule="auto"/>
              <w:ind w:firstLine="0"/>
            </w:pPr>
            <w:ins w:id="178" w:author="Michelle V Evans" w:date="2018-06-05T18:23:00Z">
              <w:r>
                <w:t>18.678 (15.260, 22.800)</w:t>
              </w:r>
            </w:ins>
          </w:p>
        </w:tc>
      </w:tr>
      <w:tr w:rsidR="0047245E" w14:paraId="59B14BEF" w14:textId="7821415A" w:rsidTr="00CC0029">
        <w:tc>
          <w:tcPr>
            <w:tcW w:w="888" w:type="pct"/>
            <w:tcPrChange w:id="179" w:author="Michelle V Evans" w:date="2018-06-05T18:23:00Z">
              <w:tcPr>
                <w:tcW w:w="0" w:type="auto"/>
              </w:tcPr>
            </w:tcPrChange>
          </w:tcPr>
          <w:p w14:paraId="5EC6CB95" w14:textId="77777777" w:rsidR="00D63FAD" w:rsidRDefault="00056606" w:rsidP="00811C1D">
            <w:pPr>
              <w:pStyle w:val="Compact"/>
              <w:spacing w:line="240" w:lineRule="auto"/>
              <w:jc w:val="center"/>
            </w:pPr>
            <m:oMathPara>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m:oMathPara>
          </w:p>
        </w:tc>
        <w:tc>
          <w:tcPr>
            <w:tcW w:w="2045" w:type="pct"/>
            <w:tcPrChange w:id="180" w:author="Michelle V Evans" w:date="2018-06-05T18:23:00Z">
              <w:tcPr>
                <w:tcW w:w="2845" w:type="pct"/>
              </w:tcPr>
            </w:tcPrChange>
          </w:tcPr>
          <w:p w14:paraId="0B7D0985" w14:textId="77777777" w:rsidR="00D63FAD" w:rsidRDefault="00D63FAD" w:rsidP="00811C1D">
            <w:pPr>
              <w:pStyle w:val="Compact"/>
              <w:spacing w:line="240" w:lineRule="auto"/>
              <w:ind w:firstLine="0"/>
            </w:pPr>
            <w:r>
              <w:t>Egg-to-adult survival probability</w:t>
            </w:r>
          </w:p>
        </w:tc>
        <w:tc>
          <w:tcPr>
            <w:tcW w:w="1011" w:type="pct"/>
            <w:tcPrChange w:id="181" w:author="Michelle V Evans" w:date="2018-06-05T18:23:00Z">
              <w:tcPr>
                <w:tcW w:w="1267" w:type="pct"/>
              </w:tcPr>
            </w:tcPrChange>
          </w:tcPr>
          <w:p w14:paraId="56E2E67E" w14:textId="77777777" w:rsidR="00D63FAD" w:rsidRDefault="00D63FAD" w:rsidP="00811C1D">
            <w:pPr>
              <w:pStyle w:val="Compact"/>
              <w:spacing w:line="240" w:lineRule="auto"/>
              <w:ind w:firstLine="0"/>
            </w:pPr>
            <w:r>
              <w:t>Current Study</w:t>
            </w:r>
          </w:p>
        </w:tc>
        <w:tc>
          <w:tcPr>
            <w:tcW w:w="1056" w:type="pct"/>
            <w:cellIns w:id="182" w:author="Michelle V Evans" w:date="2018-06-05T18:23:00Z"/>
            <w:tcPrChange w:id="183" w:author="Michelle V Evans" w:date="2018-06-05T18:23:00Z">
              <w:tcPr>
                <w:tcW w:w="1267" w:type="pct"/>
                <w:cellIns w:id="184" w:author="Michelle V Evans" w:date="2018-06-05T18:23:00Z"/>
              </w:tcPr>
            </w:tcPrChange>
          </w:tcPr>
          <w:p w14:paraId="2ED519F9" w14:textId="03D557B5" w:rsidR="00D63FAD" w:rsidRDefault="0047245E" w:rsidP="00811C1D">
            <w:pPr>
              <w:pStyle w:val="Compact"/>
              <w:spacing w:line="240" w:lineRule="auto"/>
              <w:ind w:firstLine="0"/>
            </w:pPr>
            <w:ins w:id="185" w:author="Michelle V Evans" w:date="2018-06-05T18:23:00Z">
              <w:r>
                <w:t xml:space="preserve">0.485 (0.090, 0.775) </w:t>
              </w:r>
            </w:ins>
          </w:p>
        </w:tc>
      </w:tr>
      <w:tr w:rsidR="0047245E" w14:paraId="3649BE51" w14:textId="40523E19" w:rsidTr="00CC0029">
        <w:tc>
          <w:tcPr>
            <w:tcW w:w="888" w:type="pct"/>
            <w:tcPrChange w:id="186" w:author="Michelle V Evans" w:date="2018-06-05T18:23:00Z">
              <w:tcPr>
                <w:tcW w:w="0" w:type="auto"/>
              </w:tcPr>
            </w:tcPrChange>
          </w:tcPr>
          <w:p w14:paraId="01BAF9B4" w14:textId="77777777" w:rsidR="00D63FAD" w:rsidRDefault="00D63FAD" w:rsidP="00811C1D">
            <w:pPr>
              <w:pStyle w:val="Compact"/>
              <w:spacing w:line="240" w:lineRule="auto"/>
              <w:ind w:firstLine="0"/>
              <w:jc w:val="center"/>
            </w:pPr>
            <m:oMathPara>
              <m:oMath>
                <m:r>
                  <w:rPr>
                    <w:rFonts w:ascii="Cambria Math" w:hAnsi="Cambria Math"/>
                  </w:rPr>
                  <m:t>MDR(T)</m:t>
                </m:r>
              </m:oMath>
            </m:oMathPara>
          </w:p>
        </w:tc>
        <w:tc>
          <w:tcPr>
            <w:tcW w:w="2045" w:type="pct"/>
            <w:tcPrChange w:id="187" w:author="Michelle V Evans" w:date="2018-06-05T18:23:00Z">
              <w:tcPr>
                <w:tcW w:w="2845" w:type="pct"/>
              </w:tcPr>
            </w:tcPrChange>
          </w:tcPr>
          <w:p w14:paraId="7D0A14C0" w14:textId="77777777" w:rsidR="00D63FAD" w:rsidRDefault="00D63FAD" w:rsidP="00811C1D">
            <w:pPr>
              <w:pStyle w:val="Compact"/>
              <w:spacing w:line="240" w:lineRule="auto"/>
              <w:ind w:firstLine="0"/>
            </w:pPr>
            <w:r>
              <w:t>Larval development rate</w:t>
            </w:r>
          </w:p>
        </w:tc>
        <w:tc>
          <w:tcPr>
            <w:tcW w:w="1011" w:type="pct"/>
            <w:tcPrChange w:id="188" w:author="Michelle V Evans" w:date="2018-06-05T18:23:00Z">
              <w:tcPr>
                <w:tcW w:w="1267" w:type="pct"/>
              </w:tcPr>
            </w:tcPrChange>
          </w:tcPr>
          <w:p w14:paraId="06CB09F5" w14:textId="77777777" w:rsidR="00D63FAD" w:rsidRDefault="00D63FAD" w:rsidP="00811C1D">
            <w:pPr>
              <w:pStyle w:val="Compact"/>
              <w:spacing w:line="240" w:lineRule="auto"/>
              <w:ind w:firstLine="0"/>
            </w:pPr>
            <w:r>
              <w:t>Current Study</w:t>
            </w:r>
          </w:p>
        </w:tc>
        <w:tc>
          <w:tcPr>
            <w:tcW w:w="1056" w:type="pct"/>
            <w:cellIns w:id="189" w:author="Michelle V Evans" w:date="2018-06-05T18:23:00Z"/>
            <w:tcPrChange w:id="190" w:author="Michelle V Evans" w:date="2018-06-05T18:23:00Z">
              <w:tcPr>
                <w:tcW w:w="1267" w:type="pct"/>
                <w:cellIns w:id="191" w:author="Michelle V Evans" w:date="2018-06-05T18:23:00Z"/>
              </w:tcPr>
            </w:tcPrChange>
          </w:tcPr>
          <w:p w14:paraId="2E251A5A" w14:textId="04FB0755" w:rsidR="00D63FAD" w:rsidRDefault="0047245E" w:rsidP="00811C1D">
            <w:pPr>
              <w:pStyle w:val="Compact"/>
              <w:spacing w:line="240" w:lineRule="auto"/>
              <w:ind w:firstLine="0"/>
            </w:pPr>
            <w:ins w:id="192" w:author="Michelle V Evans" w:date="2018-06-05T18:23:00Z">
              <w:r>
                <w:t>0.056 (0.027, 0.087)</w:t>
              </w:r>
            </w:ins>
          </w:p>
        </w:tc>
      </w:tr>
    </w:tbl>
    <w:p w14:paraId="09618F19" w14:textId="77777777" w:rsidR="00811C1D" w:rsidRPr="00811C1D" w:rsidRDefault="00811C1D" w:rsidP="00811C1D">
      <w:pPr>
        <w:pStyle w:val="BodyText"/>
        <w:spacing w:line="240" w:lineRule="auto"/>
        <w:ind w:firstLine="0"/>
        <w:rPr>
          <w:del w:id="193" w:author="Michelle V Evans" w:date="2018-06-05T18:23:00Z"/>
          <w:i/>
        </w:rPr>
      </w:pPr>
      <w:del w:id="194" w:author="Michelle V Evans" w:date="2018-06-05T18:23:00Z">
        <w:r w:rsidRPr="00811C1D">
          <w:rPr>
            <w:i/>
          </w:rPr>
          <w:delText>Table Caption: Parameters sourced from Mordecai et al. 2017 [29] were mathematically estimated at a constant temperature of 27C, the temperature at which our adult mosquitoes were housed. Parameters that included carry-over effects are starred.</w:delText>
        </w:r>
      </w:del>
    </w:p>
    <w:p w14:paraId="072C19D0" w14:textId="54FF866B" w:rsidR="00811C1D" w:rsidRPr="00811C1D" w:rsidRDefault="00811C1D" w:rsidP="00811C1D">
      <w:pPr>
        <w:pStyle w:val="BodyText"/>
        <w:spacing w:line="240" w:lineRule="auto"/>
        <w:ind w:firstLine="0"/>
        <w:rPr>
          <w:ins w:id="195" w:author="Michelle V Evans" w:date="2018-06-05T18:23:00Z"/>
          <w:i/>
        </w:rPr>
      </w:pPr>
      <w:ins w:id="196" w:author="Michelle V Evans" w:date="2018-06-05T18:23:00Z">
        <w:r w:rsidRPr="00811C1D">
          <w:rPr>
            <w:i/>
          </w:rPr>
          <w:t xml:space="preserve">Table Caption: Parameters sourced from Mordecai et al. 2017 </w:t>
        </w:r>
        <w:r w:rsidR="007E0A46">
          <w:rPr>
            <w:i/>
          </w:rPr>
          <w:fldChar w:fldCharType="begin"/>
        </w:r>
        <w:r w:rsidR="007E0A46">
          <w:rPr>
            <w:i/>
          </w:rPr>
          <w:instrText xml:space="preserve"> ADDIN ZOTERO_ITEM CSL_CITATION {"citationID":"cB6gx9Ay","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rPr>
            <w:i/>
          </w:rPr>
          <w:fldChar w:fldCharType="separate"/>
        </w:r>
        <w:r w:rsidR="007E0A46">
          <w:rPr>
            <w:i/>
            <w:noProof/>
          </w:rPr>
          <w:t>[30]</w:t>
        </w:r>
        <w:r w:rsidR="007E0A46">
          <w:rPr>
            <w:i/>
          </w:rPr>
          <w:fldChar w:fldCharType="end"/>
        </w:r>
        <w:r w:rsidRPr="00811C1D">
          <w:rPr>
            <w:i/>
          </w:rPr>
          <w:t xml:space="preserve"> were mathematically estimated at a constant temperature of 27</w:t>
        </w:r>
        <w:r w:rsidR="00D25517" w:rsidRPr="00D25517">
          <w:rPr>
            <w:i/>
          </w:rPr>
          <w:t xml:space="preserve"> </w:t>
        </w:r>
        <w:r w:rsidR="00D25517" w:rsidRPr="00CC0029">
          <w:rPr>
            <w:rFonts w:ascii="Cambria" w:eastAsia="Times New Roman" w:hAnsi="Cambria" w:cs="Times New Roman"/>
            <w:i/>
            <w:color w:val="000000"/>
            <w:shd w:val="clear" w:color="auto" w:fill="FFFFFF"/>
          </w:rPr>
          <w:t>˚</w:t>
        </w:r>
        <w:r w:rsidRPr="00811C1D">
          <w:rPr>
            <w:i/>
          </w:rPr>
          <w:t>C, the temperature at which our adult mosquitoes were housed. Parameters that included carry-over effects are starred.</w:t>
        </w:r>
        <w:r w:rsidR="0047245E">
          <w:rPr>
            <w:i/>
          </w:rPr>
          <w:t xml:space="preserve"> Mean and ranges are shown for each parameter, except for those calculated at a constant adult environmental temperature which did not change.</w:t>
        </w:r>
      </w:ins>
    </w:p>
    <w:p w14:paraId="47952F89" w14:textId="5832DB91" w:rsidR="00C92EAD" w:rsidRDefault="00D646E8">
      <w:pPr>
        <w:pStyle w:val="BodyText"/>
      </w:pPr>
      <w:r>
        <w:t>The bite rate (</w:t>
      </w:r>
      <m:oMath>
        <m:r>
          <w:rPr>
            <w:rFonts w:ascii="Cambria Math" w:hAnsi="Cambria Math"/>
          </w:rPr>
          <m:t>a(T)</m:t>
        </m:r>
      </m:oMath>
      <w:r>
        <w:t>), adult mosquito mortality rate (</w:t>
      </w:r>
      <m:oMath>
        <m:r>
          <w:rPr>
            <w:rFonts w:ascii="Cambria Math" w:hAnsi="Cambria Math"/>
          </w:rPr>
          <m:t>μ(T)</m:t>
        </m:r>
      </m:oMath>
      <w:r>
        <w:t>), and extrinsic incubation rate (</w:t>
      </w:r>
      <m:oMath>
        <m:r>
          <w:rPr>
            <w:rFonts w:ascii="Cambria Math" w:hAnsi="Cambria Math"/>
          </w:rPr>
          <m:t>EIR(T)</m:t>
        </m:r>
      </m:oMath>
      <w:r>
        <w:t xml:space="preserve">), were calculated for mosquitoes at a constant 27 </w:t>
      </w:r>
      <w:r w:rsidR="00D25517">
        <w:rPr>
          <w:rFonts w:ascii="Cambria" w:eastAsia="Times New Roman" w:hAnsi="Cambria" w:cs="Times New Roman"/>
          <w:color w:val="000000"/>
          <w:shd w:val="clear" w:color="auto" w:fill="FFFFFF"/>
        </w:rPr>
        <w:t>˚</w:t>
      </w:r>
      <w:r>
        <w:t xml:space="preserve">C using temperature dependent functions from Mordecai et al. </w:t>
      </w:r>
      <w:r w:rsidR="007E0A46">
        <w:fldChar w:fldCharType="begin"/>
      </w:r>
      <w:r w:rsidR="007E0A46">
        <w:instrText xml:space="preserve"> ADDIN ZOTERO_ITEM CSL_CITATION {"citationID":"fg8Ww6L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7E0A46">
        <w:fldChar w:fldCharType="separate"/>
      </w:r>
      <w:r w:rsidR="007E0A46">
        <w:rPr>
          <w:noProof/>
        </w:rPr>
        <w:t>[30]</w:t>
      </w:r>
      <w:r w:rsidR="007E0A46">
        <w:fldChar w:fldCharType="end"/>
      </w:r>
      <w:r>
        <w:t>, to match the adult environment used in the experiment. Vector competence (</w:t>
      </w:r>
      <m:oMath>
        <m:r>
          <w:rPr>
            <w:rFonts w:ascii="Cambria Math" w:hAnsi="Cambria Math"/>
          </w:rPr>
          <m:t>b(T)c(T)</m:t>
        </m:r>
      </m:oMath>
      <w:r>
        <w:t xml:space="preserve">) was calculated as the proportion of infectious mosquitoes per site as determined by our DENV-2 infection assays. </w:t>
      </w:r>
      <w:ins w:id="197" w:author="Michelle V Evans" w:date="2018-06-05T18:23:00Z">
        <w:r w:rsidR="009A0B35">
          <w:t xml:space="preserve">Conventionally, </w:t>
        </w:r>
        <w:r w:rsidR="007E0A46">
          <w:t>vector competence</w:t>
        </w:r>
        <w:r w:rsidR="009A0B35">
          <w:rPr>
            <w:i/>
          </w:rPr>
          <w:t xml:space="preserve"> </w:t>
        </w:r>
        <w:r w:rsidR="009A0B35">
          <w:t xml:space="preserve">is the product of </w:t>
        </w:r>
        <w:r w:rsidR="009A0B35">
          <w:lastRenderedPageBreak/>
          <w:t xml:space="preserve">the proportion of mosquitoes that become infected after biting an infected human and the proportion of bites by infectious mosquitoes that infect humans. Our estimate, </w:t>
        </w:r>
      </w:ins>
      <w:ins w:id="198" w:author="Michelle V Evans" w:date="2018-06-05T18:54:00Z">
        <w:r w:rsidR="002741CD">
          <w:t xml:space="preserve">the proportion of </w:t>
        </w:r>
      </w:ins>
      <w:ins w:id="199" w:author="Michelle V Evans" w:date="2018-06-05T18:23:00Z">
        <w:r w:rsidR="009A0B35">
          <w:t xml:space="preserve">infectious mosquitoes as measured by CPE assays, is the same as the product of the proportion of mosquitoes that become infected following an infectious blood meal and the proportion of infected mosquitoes that have DENV-2 virus particles in their saliva. </w:t>
        </w:r>
      </w:ins>
      <w:ins w:id="200" w:author="Michelle V Evans" w:date="2018-06-06T18:27:00Z">
        <w:r w:rsidR="00B56E06">
          <w:t xml:space="preserve">With this </w:t>
        </w:r>
        <w:proofErr w:type="gramStart"/>
        <w:r w:rsidR="00B56E06">
          <w:t>formulation</w:t>
        </w:r>
        <w:proofErr w:type="gramEnd"/>
        <w:r w:rsidR="00B56E06">
          <w:t xml:space="preserve"> we are assuming that all infectious bites result in human infection, as we are not directly measuring dengue infection outcomes in humans (i.e. effects of human immunity on DENV infection). </w:t>
        </w:r>
      </w:ins>
      <w:r>
        <w:t>The number of eggs produced per female per day (</w:t>
      </w:r>
      <m:oMath>
        <m:r>
          <w:rPr>
            <w:rFonts w:ascii="Cambria Math" w:hAnsi="Cambria Math"/>
          </w:rPr>
          <m:t>EFD(T)</m:t>
        </m:r>
      </m:oMath>
      <w:r>
        <w:t xml:space="preserve">) was calculated by estimating fecundity from average female wing length following Eq. </w:t>
      </w:r>
      <w:r w:rsidR="0007434F">
        <w:t>2,</w:t>
      </w:r>
      <w:r>
        <w:t xml:space="preserve"> and then dividing this by the expected lifespan of mosquitoes (</w:t>
      </w:r>
      <m:oMath>
        <m:r>
          <w:rPr>
            <w:rFonts w:ascii="Cambria Math" w:hAnsi="Cambria Math"/>
          </w:rPr>
          <m:t>1/μ</m:t>
        </m:r>
      </m:oMath>
      <w:r>
        <w:t>). The egg-to-adult survival probability (</w:t>
      </w:r>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w:r>
        <w:t>) was defined as empirically measured egg-to-adult survival probability (the average proportion of adult female mosquitoes emerging per site). The mosquito immature development rate (</w:t>
      </w:r>
      <m:oMath>
        <m:r>
          <w:rPr>
            <w:rFonts w:ascii="Cambria Math" w:hAnsi="Cambria Math"/>
          </w:rPr>
          <m:t>MDR(T)</m:t>
        </m:r>
      </m:oMath>
      <w:r>
        <w:t xml:space="preserve">) was calculated as the inverse of the mean time to emergence for female mosquitoes per site, resulting in a daily rate of development. To estimate bias introduced by not including carry-over effects, we compared our site-level calculated </w:t>
      </w:r>
      <m:oMath>
        <m:r>
          <w:rPr>
            <w:rFonts w:ascii="Cambria Math" w:hAnsi="Cambria Math"/>
          </w:rPr>
          <m:t>VC</m:t>
        </m:r>
      </m:oMath>
      <w:r>
        <w:t xml:space="preserve"> to one calculated using the experimental grand mean for site-level </w:t>
      </w:r>
      <m:oMath>
        <m:r>
          <w:rPr>
            <w:rFonts w:ascii="Cambria Math" w:hAnsi="Cambria Math"/>
          </w:rPr>
          <m:t>EFD</m:t>
        </m:r>
      </m:oMath>
      <w:r>
        <w:t xml:space="preserve"> and </w:t>
      </w:r>
      <m:oMath>
        <m:r>
          <w:rPr>
            <w:rFonts w:ascii="Cambria Math" w:hAnsi="Cambria Math"/>
          </w:rPr>
          <m:t>bc</m:t>
        </m:r>
      </m:oMath>
      <w:r>
        <w:t>. All other parameters were the same across the two models.</w:t>
      </w:r>
    </w:p>
    <w:p w14:paraId="414D77D5" w14:textId="77777777" w:rsidR="00C92EAD" w:rsidRDefault="00D646E8">
      <w:pPr>
        <w:pStyle w:val="Heading2"/>
      </w:pPr>
      <w:bookmarkStart w:id="201" w:name="statistical-analysis"/>
      <w:bookmarkEnd w:id="201"/>
      <w:r>
        <w:t>Statistical Analysis</w:t>
      </w:r>
    </w:p>
    <w:p w14:paraId="5408547F" w14:textId="61F3583B" w:rsidR="0092635B" w:rsidRDefault="00D646E8" w:rsidP="0092635B">
      <w:pPr>
        <w:pStyle w:val="FirstParagraph"/>
      </w:pPr>
      <w:r>
        <w:t xml:space="preserve">We used </w:t>
      </w:r>
      <w:del w:id="202" w:author="Michelle V Evans" w:date="2018-06-05T18:23:00Z">
        <w:r>
          <w:delText xml:space="preserve">generalized </w:delText>
        </w:r>
      </w:del>
      <w:r>
        <w:t>linear mixed models (</w:t>
      </w:r>
      <w:del w:id="203" w:author="Michelle V Evans" w:date="2018-06-05T18:23:00Z">
        <w:r>
          <w:delText>GZLMs</w:delText>
        </w:r>
      </w:del>
      <w:ins w:id="204" w:author="Michelle V Evans" w:date="2018-06-05T18:23:00Z">
        <w:r>
          <w:t>L</w:t>
        </w:r>
        <w:r w:rsidR="0092635B">
          <w:t>M</w:t>
        </w:r>
        <w:r>
          <w:t>Ms</w:t>
        </w:r>
      </w:ins>
      <w:r>
        <w:t>) to explore if microclimate (i.e. mean, minimum, maximum, and daily ranges of temperature and relative humidity</w:t>
      </w:r>
      <w:r w:rsidR="00202C28">
        <w:t>)</w:t>
      </w:r>
      <w:r>
        <w:t>,</w:t>
      </w:r>
      <w:r w:rsidR="00202C28">
        <w:t xml:space="preserve"> </w:t>
      </w:r>
      <w:del w:id="205" w:author="Michelle V Evans" w:date="2018-06-05T18:23:00Z">
        <w:r>
          <w:delText xml:space="preserve">egg-to-adult survival (the proportion of adult females emerging per tray), </w:delText>
        </w:r>
      </w:del>
      <w:r>
        <w:t xml:space="preserve">larval development rate (1/days to emergence), female body size, </w:t>
      </w:r>
      <w:ins w:id="206" w:author="Michelle V Evans" w:date="2018-06-05T18:23:00Z">
        <w:r w:rsidR="005A3969">
          <w:t xml:space="preserve">and </w:t>
        </w:r>
      </w:ins>
      <w:r>
        <w:t>per capita growth rate</w:t>
      </w:r>
      <w:del w:id="207" w:author="Michelle V Evans" w:date="2018-06-05T18:23:00Z">
        <w:r>
          <w:delText>,</w:delText>
        </w:r>
      </w:del>
      <w:ins w:id="208" w:author="Michelle V Evans" w:date="2018-06-05T18:23:00Z">
        <w:r>
          <w:t xml:space="preserve"> differed across land class and season. </w:t>
        </w:r>
        <w:r w:rsidR="00202C28">
          <w:t>Egg-to-adult survival (the proportion of adult females emerging per tray)</w:t>
        </w:r>
      </w:ins>
      <w:r w:rsidR="00202C28">
        <w:t xml:space="preserve"> and metrics of vector competence (i.e. infection, dissemination, and infectiousness) </w:t>
      </w:r>
      <w:del w:id="209" w:author="Michelle V Evans" w:date="2018-06-05T18:23:00Z">
        <w:r>
          <w:delText>differed across land class and season.</w:delText>
        </w:r>
      </w:del>
      <w:ins w:id="210" w:author="Michelle V Evans" w:date="2018-06-05T18:23:00Z">
        <w:r w:rsidR="00202C28">
          <w:t>were fit using generalized linear mixed models</w:t>
        </w:r>
        <w:r w:rsidR="00EE6586">
          <w:t xml:space="preserve"> (G</w:t>
        </w:r>
        <w:r w:rsidR="00D75692">
          <w:t xml:space="preserve">LMMs) with </w:t>
        </w:r>
        <w:r w:rsidR="00202C28">
          <w:t>binomial distribution</w:t>
        </w:r>
        <w:r w:rsidR="00D75692">
          <w:t>s</w:t>
        </w:r>
        <w:r w:rsidR="00202C28">
          <w:t xml:space="preserve"> and </w:t>
        </w:r>
        <w:r w:rsidR="00202C28">
          <w:rPr>
            <w:i/>
          </w:rPr>
          <w:t xml:space="preserve">logit </w:t>
        </w:r>
        <w:r w:rsidR="00202C28">
          <w:t>link</w:t>
        </w:r>
        <w:r w:rsidR="00D75692">
          <w:t>s</w:t>
        </w:r>
        <w:r w:rsidR="00202C28">
          <w:t>.</w:t>
        </w:r>
      </w:ins>
      <w:r w:rsidR="00202C28">
        <w:t xml:space="preserve"> </w:t>
      </w:r>
      <w:r>
        <w:t xml:space="preserve">In all models, fixed effects included land class, season, and their interaction, with site as a random effect. The effect of body </w:t>
      </w:r>
      <w:r>
        <w:lastRenderedPageBreak/>
        <w:t xml:space="preserve">size on infection dynamics was also explored at the level of the individual mosquito, fitting a binomial </w:t>
      </w:r>
      <w:del w:id="211" w:author="Michelle V Evans" w:date="2018-06-05T18:23:00Z">
        <w:r>
          <w:delText>GZLM</w:delText>
        </w:r>
      </w:del>
      <w:ins w:id="212" w:author="Michelle V Evans" w:date="2018-06-05T18:23:00Z">
        <w:r w:rsidR="00EE6586">
          <w:t>G</w:t>
        </w:r>
        <w:r>
          <w:t>L</w:t>
        </w:r>
        <w:r w:rsidR="0092635B">
          <w:t>M</w:t>
        </w:r>
        <w:r>
          <w:t>M</w:t>
        </w:r>
      </w:ins>
      <w:r>
        <w:t xml:space="preserve"> including wing size as a fixed effect and site as a random effect</w:t>
      </w:r>
      <w:r w:rsidR="0092635B" w:rsidRPr="0092635B">
        <w:t xml:space="preserve">. Vectorial capacity was calculated at the site-level, and so </w:t>
      </w:r>
      <w:ins w:id="213" w:author="Michelle V Evans" w:date="2018-06-05T18:23:00Z">
        <w:r w:rsidR="0092635B" w:rsidRPr="0092635B">
          <w:t xml:space="preserve">did not require site to be included as </w:t>
        </w:r>
      </w:ins>
      <w:r w:rsidR="0092635B" w:rsidRPr="0092635B">
        <w:t xml:space="preserve">a </w:t>
      </w:r>
      <w:del w:id="214" w:author="Michelle V Evans" w:date="2018-06-05T18:23:00Z">
        <w:r>
          <w:delText>two-way ANOVA was used</w:delText>
        </w:r>
      </w:del>
      <w:ins w:id="215" w:author="Michelle V Evans" w:date="2018-06-05T18:23:00Z">
        <w:r w:rsidR="0092635B" w:rsidRPr="0092635B">
          <w:t>random effect. We therefore used a regression model</w:t>
        </w:r>
      </w:ins>
      <w:r w:rsidR="0092635B" w:rsidRPr="0092635B">
        <w:t xml:space="preserve"> to es</w:t>
      </w:r>
      <w:r w:rsidR="0092635B">
        <w:t xml:space="preserve">timate the effect of land class, </w:t>
      </w:r>
      <w:r w:rsidR="0092635B" w:rsidRPr="0092635B">
        <w:t>season</w:t>
      </w:r>
      <w:r w:rsidR="0092635B">
        <w:t>, and their interaction</w:t>
      </w:r>
      <w:del w:id="216" w:author="Michelle V Evans" w:date="2018-06-05T18:23:00Z">
        <w:r>
          <w:delText>,</w:delText>
        </w:r>
      </w:del>
      <w:r w:rsidR="0092635B" w:rsidRPr="0092635B">
        <w:t xml:space="preserve"> on</w:t>
      </w:r>
      <w:ins w:id="217" w:author="Michelle V Evans" w:date="2018-06-05T18:23:00Z">
        <w:r w:rsidR="0092635B" w:rsidRPr="0092635B">
          <w:t xml:space="preserve"> </w:t>
        </w:r>
        <w:r w:rsidR="0092635B">
          <w:t>site-level</w:t>
        </w:r>
      </w:ins>
      <w:r w:rsidR="0092635B">
        <w:t xml:space="preserve"> </w:t>
      </w:r>
      <w:r w:rsidR="0092635B" w:rsidRPr="0092635B">
        <w:t>vectorial capacity</w:t>
      </w:r>
      <w:r w:rsidR="0092635B">
        <w:t>.</w:t>
      </w:r>
    </w:p>
    <w:p w14:paraId="5CF410A8" w14:textId="3B69760B" w:rsidR="00C92EAD" w:rsidRDefault="00D646E8">
      <w:pPr>
        <w:pStyle w:val="FirstParagraph"/>
        <w:pPrChange w:id="218" w:author="Michelle V Evans" w:date="2018-06-05T18:23:00Z">
          <w:pPr>
            <w:pStyle w:val="BodyText"/>
          </w:pPr>
        </w:pPrChange>
      </w:pPr>
      <w:r>
        <w:t>To confirm the relationship between the categorical variables of land use and season and temperature, we fit additional models containing mean temperature</w:t>
      </w:r>
      <w:r w:rsidR="00FD60D4">
        <w:t xml:space="preserve"> </w:t>
      </w:r>
      <w:r>
        <w:t xml:space="preserve">as a covariate to the residuals of the original </w:t>
      </w:r>
      <w:del w:id="219" w:author="Michelle V Evans" w:date="2018-06-05T18:23:00Z">
        <w:r>
          <w:delText>GZLMs</w:delText>
        </w:r>
      </w:del>
      <w:ins w:id="220" w:author="Michelle V Evans" w:date="2018-06-05T18:23:00Z">
        <w:r w:rsidR="00202C28">
          <w:t>models</w:t>
        </w:r>
      </w:ins>
      <w:r w:rsidR="00202C28">
        <w:t xml:space="preserve"> </w:t>
      </w:r>
      <w:r>
        <w:t xml:space="preserve">including season and land use as fixed effects. This test explored if there was additional variation in the response variable due to temperature that was not explained by land class and season. To explore if the effect of temperature differed across season, we fit individual </w:t>
      </w:r>
      <w:del w:id="221" w:author="Michelle V Evans" w:date="2018-06-05T18:23:00Z">
        <w:r>
          <w:delText>GZLMs</w:delText>
        </w:r>
      </w:del>
      <w:ins w:id="222" w:author="Michelle V Evans" w:date="2018-06-05T18:23:00Z">
        <w:r w:rsidR="00202C28">
          <w:t>models</w:t>
        </w:r>
      </w:ins>
      <w:r w:rsidR="00202C28">
        <w:t xml:space="preserve"> </w:t>
      </w:r>
      <w:r>
        <w:t>to the above response variables including mean temperature</w:t>
      </w:r>
      <w:r w:rsidR="00FD60D4">
        <w:t xml:space="preserve"> as </w:t>
      </w:r>
      <w:ins w:id="223" w:author="Michelle V Evans" w:date="2018-06-05T18:23:00Z">
        <w:r w:rsidR="00FD60D4">
          <w:t>averaged across each season (e.g. summer or fall)</w:t>
        </w:r>
        <w:r>
          <w:t xml:space="preserve"> as </w:t>
        </w:r>
      </w:ins>
      <w:r>
        <w:t>a covariate</w:t>
      </w:r>
      <w:ins w:id="224" w:author="Michelle V Evans" w:date="2018-06-05T18:23:00Z">
        <w:r w:rsidR="00202C28">
          <w:t>, using the same distributions and link functions</w:t>
        </w:r>
      </w:ins>
      <w:r>
        <w:t xml:space="preserve">. For egg-to-adult survival, larval development, body size, and the per capita growth rate, mean temperature was calculated over </w:t>
      </w:r>
      <w:del w:id="225" w:author="Michelle V Evans" w:date="2018-06-05T18:23:00Z">
        <w:r>
          <w:delText>the</w:delText>
        </w:r>
      </w:del>
      <w:ins w:id="226" w:author="Michelle V Evans" w:date="2018-06-05T18:23:00Z">
        <w:r w:rsidR="00012AAA">
          <w:t>each individual</w:t>
        </w:r>
      </w:ins>
      <w:r w:rsidR="00012AAA">
        <w:t xml:space="preserve"> season </w:t>
      </w:r>
      <w:ins w:id="227" w:author="Michelle V Evans" w:date="2018-06-05T18:23:00Z">
        <w:r w:rsidR="00012AAA">
          <w:t>(e.g. summer and fall)</w:t>
        </w:r>
        <w:r>
          <w:t xml:space="preserve"> </w:t>
        </w:r>
      </w:ins>
      <w:r>
        <w:t xml:space="preserve">at the tray level, and site was included as a random effect. Because mosquitoes were pooled by site for infection assays, temperature was aggregated to the site level and no random effects were included for analyses of infection metrics and </w:t>
      </w:r>
      <m:oMath>
        <m:r>
          <w:rPr>
            <w:rFonts w:ascii="Cambria Math" w:hAnsi="Cambria Math"/>
          </w:rPr>
          <m:t>VC</m:t>
        </m:r>
      </m:oMath>
      <w:r>
        <w:t>.</w:t>
      </w:r>
    </w:p>
    <w:p w14:paraId="1A2FDB5E" w14:textId="57E25B83" w:rsidR="00C92EAD" w:rsidRDefault="00D646E8">
      <w:pPr>
        <w:pStyle w:val="BodyText"/>
      </w:pPr>
      <w:r>
        <w:t>All analyses were conducted with respect to the female subset of the population, as they are the subpopulation responsible for disease transmission. In the case of data logger failure (N = 3), imputed means from the site were used to replace microclimate data. In the case of trays failing due to wildlife tampering (two urban and one suburban in the fall replicate), collected mosquitoes were used for infection assays, but trays were excluded from demographic analyses. For all mixed-models, significance was assessed through Wald Chi-square tests (</w:t>
      </w:r>
      <m:oMath>
        <m:r>
          <w:rPr>
            <w:rFonts w:ascii="Cambria Math" w:hAnsi="Cambria Math"/>
          </w:rPr>
          <m:t>α=0.05</m:t>
        </m:r>
      </m:oMath>
      <w:r>
        <w:t xml:space="preserve">) and examination of 95% confidence intervals. Pearson residuals and Q-Q plots were visually inspected for normality. </w:t>
      </w:r>
      <w:del w:id="228" w:author="Michelle V Evans" w:date="2018-06-05T18:23:00Z">
        <w:r>
          <w:lastRenderedPageBreak/>
          <w:delText xml:space="preserve">All mixed models were fit using the </w:delText>
        </w:r>
        <w:r>
          <w:rPr>
            <w:rStyle w:val="VerbatimChar"/>
          </w:rPr>
          <w:delText>lme4</w:delText>
        </w:r>
        <w:r>
          <w:delText xml:space="preserve"> package in </w:delText>
        </w:r>
        <m:oMath>
          <m:r>
            <w:rPr>
              <w:rFonts w:ascii="Cambria Math" w:hAnsi="Cambria Math"/>
            </w:rPr>
            <m:t>R</m:t>
          </m:r>
        </m:oMath>
        <w:r>
          <w:delText>.</w:delText>
        </w:r>
      </w:del>
      <w:ins w:id="229" w:author="Michelle V Evans" w:date="2018-06-05T18:23:00Z">
        <w:r>
          <w:t xml:space="preserve">All mixed models were fit using the </w:t>
        </w:r>
        <w:r>
          <w:rPr>
            <w:rStyle w:val="VerbatimChar"/>
          </w:rPr>
          <w:t>lme4</w:t>
        </w:r>
        <w:r w:rsidR="007E0A46">
          <w:rPr>
            <w:rStyle w:val="VerbatimChar"/>
          </w:rPr>
          <w:t xml:space="preserve"> </w:t>
        </w:r>
        <w:r w:rsidR="007E0A46">
          <w:fldChar w:fldCharType="begin"/>
        </w:r>
        <w:r w:rsidR="007E0A46">
          <w:instrText xml:space="preserve"> ADDIN ZOTERO_ITEM CSL_CITATION {"citationID":"nIUKhweS","properties":{"formattedCitation":"[31]","plainCitation":"[31]","noteIndex":0},"citationItems":[{"id":6950,"uris":["http://zotero.org/users/2894151/items/Z5RRHG56"],"uri":["http://zotero.org/users/2894151/items/Z5RRHG56"],"itemData":{"id":6950,"type":"article-journal","title":"Fitting linear mixed-effects models using lme4","container-title":"Journal of Statistical Software","page":"1-48","volume":"67","issue":"1","DOI":"10.18637/jss.v067.i01","author":[{"family":"Bates","given":"Douglas"},{"family":"Maechler","given":"Martin"},{"family":"Bolker","given":"Ben"},{"family":"Walker","given":"Steve"}],"issued":{"date-parts":[["2015"]]}}}],"schema":"https://github.com/citation-style-language/schema/raw/master/csl-citation.json"} </w:instrText>
        </w:r>
        <w:r w:rsidR="007E0A46">
          <w:fldChar w:fldCharType="separate"/>
        </w:r>
        <w:r w:rsidR="007E0A46">
          <w:rPr>
            <w:noProof/>
          </w:rPr>
          <w:t>[31]</w:t>
        </w:r>
        <w:r w:rsidR="007E0A46">
          <w:fldChar w:fldCharType="end"/>
        </w:r>
        <w:r w:rsidR="00145D71">
          <w:t xml:space="preserve"> </w:t>
        </w:r>
        <w:r>
          <w:t xml:space="preserve">package in </w:t>
        </w:r>
        <w:r w:rsidR="007E0A46">
          <w:rPr>
            <w:i/>
          </w:rPr>
          <w:t xml:space="preserve">R v. 3.5.0 </w:t>
        </w:r>
        <w:r w:rsidR="007E0A46">
          <w:fldChar w:fldCharType="begin"/>
        </w:r>
        <w:r w:rsidR="006B2FE4">
          <w:instrText xml:space="preserve"> ADDIN ZOTERO_ITEM CSL_CITATION {"citationID":"BU2Ihu3y","properties":{"formattedCitation":"[32]","plainCitation":"[32]","noteIndex":0},"citationItems":[{"id":6949,"uris":["http://zotero.org/users/2894151/items/LMFSUXSL"],"uri":["http://zotero.org/users/2894151/items/LMFSUXSL"],"itemData":{"id":6949,"type":"book","title":"R: A language and environment for statistical computing","publisher":"R Foundation for Statistical Computing","publisher-place":"Vienna, Austria","version":"3.5.0","event-place":"Vienna, Austria","URL":"https://www.R-project.org/","author":[{"family":"R Core Team","given":""}],"issued":{"date-parts":[["2018"]]}}}],"schema":"https://github.com/citation-style-language/schema/raw/master/csl-citation.json"} </w:instrText>
        </w:r>
        <w:r w:rsidR="007E0A46">
          <w:fldChar w:fldCharType="separate"/>
        </w:r>
        <w:r w:rsidR="006B2FE4">
          <w:rPr>
            <w:noProof/>
          </w:rPr>
          <w:t>[32]</w:t>
        </w:r>
        <w:r w:rsidR="007E0A46">
          <w:fldChar w:fldCharType="end"/>
        </w:r>
        <w:r w:rsidR="006B2FE4">
          <w:t xml:space="preserve">. </w:t>
        </w:r>
        <w:r w:rsidR="00202C28">
          <w:t xml:space="preserve">Code to run analyses and create figures is </w:t>
        </w:r>
        <w:r w:rsidR="00145D71">
          <w:t>deposited</w:t>
        </w:r>
        <w:r w:rsidR="00202C28">
          <w:t xml:space="preserve"> on </w:t>
        </w:r>
        <w:proofErr w:type="spellStart"/>
        <w:r w:rsidR="00202C28" w:rsidRPr="00CC0029">
          <w:rPr>
            <w:rFonts w:ascii="Consolas" w:hAnsi="Consolas"/>
          </w:rPr>
          <w:t>figshare</w:t>
        </w:r>
        <w:proofErr w:type="spellEnd"/>
        <w:r w:rsidR="00202C28">
          <w:t xml:space="preserve"> (see Declarations section below).</w:t>
        </w:r>
      </w:ins>
    </w:p>
    <w:p w14:paraId="38FF72ED" w14:textId="77777777" w:rsidR="00C92EAD" w:rsidRDefault="00D646E8">
      <w:pPr>
        <w:pStyle w:val="Heading1"/>
      </w:pPr>
      <w:bookmarkStart w:id="230" w:name="results-1"/>
      <w:bookmarkEnd w:id="230"/>
      <w:r>
        <w:t>Results</w:t>
      </w:r>
    </w:p>
    <w:p w14:paraId="1FBB6655" w14:textId="77777777" w:rsidR="003E307B" w:rsidRDefault="003E307B" w:rsidP="003E307B">
      <w:pPr>
        <w:pStyle w:val="Heading2"/>
      </w:pPr>
      <w:r>
        <w:t>Effects of land class and season on microclimate</w:t>
      </w:r>
    </w:p>
    <w:p w14:paraId="73519AF9" w14:textId="2EB4BAFF" w:rsidR="003E307B" w:rsidRDefault="003E307B" w:rsidP="003E307B">
      <w:pPr>
        <w:pStyle w:val="FirstParagraph"/>
      </w:pPr>
      <w:r>
        <w:t>We found that microclimate profiles differed significantly across bo</w:t>
      </w:r>
      <w:r w:rsidR="00ED05EA">
        <w:t xml:space="preserve">th season and land class (Fig. 2, Table 2). </w:t>
      </w:r>
      <w:r>
        <w:t xml:space="preserve">In general, temperatures were warmer in the summer and on urban sites, replicating what was found in a prior study in this system </w:t>
      </w:r>
      <w:del w:id="231" w:author="Michelle V Evans" w:date="2018-06-05T18:23:00Z">
        <w:r>
          <w:delText>[16].</w:delText>
        </w:r>
      </w:del>
      <w:ins w:id="232" w:author="Michelle V Evans" w:date="2018-06-05T18:23:00Z">
        <w:r w:rsidR="006B2FE4">
          <w:fldChar w:fldCharType="begin"/>
        </w:r>
        <w:r w:rsidR="006B2FE4">
          <w:instrText xml:space="preserve"> ADDIN ZOTERO_ITEM CSL_CITATION {"citationID":"0sIGdDJX","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fldChar w:fldCharType="separate"/>
        </w:r>
        <w:r w:rsidR="006B2FE4">
          <w:rPr>
            <w:noProof/>
          </w:rPr>
          <w:t>[16]</w:t>
        </w:r>
        <w:r w:rsidR="006B2FE4">
          <w:fldChar w:fldCharType="end"/>
        </w:r>
        <w:r>
          <w:t>.</w:t>
        </w:r>
      </w:ins>
      <w:r>
        <w:t xml:space="preserve"> We did observe a significant interaction between season and land use on the mean daily minimum temperature and diurnal temperature range, with no effect of land use on these response variables in the summer. Urban sites in the fall were characterized by significantly higher daily average minimum temperature and smaller diurnal temperature range relative to rural sites (Table</w:t>
      </w:r>
      <w:r w:rsidR="00ED05EA">
        <w:t xml:space="preserve"> 2</w:t>
      </w:r>
      <w:r>
        <w:t xml:space="preserve">). Mean relative humidity was higher in the summer than the fall (mean </w:t>
      </w:r>
      <w:ins w:id="233" w:author="Michelle V Evans" w:date="2018-06-06T18:40:00Z">
        <w:r w:rsidR="006205F4">
          <w:t>(95 % CI)</w:t>
        </w:r>
      </w:ins>
      <w:del w:id="234" w:author="Michelle V Evans" w:date="2018-06-06T18:40:00Z">
        <m:oMath>
          <m:r>
            <w:rPr>
              <w:rFonts w:ascii="Cambria Math" w:hAnsi="Cambria Math"/>
            </w:rPr>
            <m:t>±</m:t>
          </m:r>
        </m:oMath>
        <w:r w:rsidDel="006205F4">
          <w:delText xml:space="preserve"> SE</w:delText>
        </w:r>
      </w:del>
      <w:r>
        <w:t>, summer:</w:t>
      </w:r>
      <w:ins w:id="235" w:author="Michelle V Evans" w:date="2018-06-06T18:40:00Z">
        <w:r w:rsidR="006205F4">
          <w:t xml:space="preserve"> 87.93 % (86.33</w:t>
        </w:r>
      </w:ins>
      <w:ins w:id="236" w:author="Michelle V Evans" w:date="2018-06-06T18:41:00Z">
        <w:r w:rsidR="006205F4">
          <w:t xml:space="preserve"> %</w:t>
        </w:r>
      </w:ins>
      <w:ins w:id="237" w:author="Michelle V Evans" w:date="2018-06-06T18:40:00Z">
        <w:r w:rsidR="006205F4">
          <w:t>,</w:t>
        </w:r>
      </w:ins>
      <w:ins w:id="238" w:author="Michelle V Evans" w:date="2018-06-06T18:41:00Z">
        <w:r w:rsidR="006205F4">
          <w:t xml:space="preserve"> 89.54 %)</w:t>
        </w:r>
      </w:ins>
      <w:ins w:id="239" w:author="Michelle V Evans" w:date="2018-06-06T18:40:00Z">
        <w:r w:rsidR="006205F4">
          <w:t xml:space="preserve"> </w:t>
        </w:r>
      </w:ins>
      <w:del w:id="240" w:author="Michelle V Evans" w:date="2018-06-06T18:40:00Z">
        <w:r w:rsidDel="006205F4">
          <w:delText xml:space="preserve"> </w:delText>
        </w:r>
        <m:oMath>
          <m:r>
            <w:rPr>
              <w:rFonts w:ascii="Cambria Math" w:hAnsi="Cambria Math"/>
            </w:rPr>
            <m:t>27.576%±0.199%</m:t>
          </m:r>
        </m:oMath>
      </w:del>
      <w:r>
        <w:t>, fall:</w:t>
      </w:r>
      <w:ins w:id="241" w:author="Michelle V Evans" w:date="2018-06-06T18:41:00Z">
        <w:r w:rsidR="006205F4">
          <w:t xml:space="preserve"> 73.32 </w:t>
        </w:r>
      </w:ins>
      <w:ins w:id="242" w:author="Michelle V Evans" w:date="2018-06-06T18:42:00Z">
        <w:r w:rsidR="006205F4">
          <w:t>%</w:t>
        </w:r>
      </w:ins>
      <w:ins w:id="243" w:author="Michelle V Evans" w:date="2018-06-06T18:41:00Z">
        <w:r w:rsidR="006205F4">
          <w:t>(71.72</w:t>
        </w:r>
      </w:ins>
      <w:ins w:id="244" w:author="Michelle V Evans" w:date="2018-06-06T18:42:00Z">
        <w:r w:rsidR="006205F4">
          <w:t xml:space="preserve"> %</w:t>
        </w:r>
      </w:ins>
      <w:ins w:id="245" w:author="Michelle V Evans" w:date="2018-06-06T18:41:00Z">
        <w:r w:rsidR="006205F4">
          <w:t>, 74.92</w:t>
        </w:r>
      </w:ins>
      <w:ins w:id="246" w:author="Michelle V Evans" w:date="2018-06-06T18:42:00Z">
        <w:r w:rsidR="006205F4">
          <w:t xml:space="preserve"> %</w:t>
        </w:r>
      </w:ins>
      <w:del w:id="247" w:author="Michelle V Evans" w:date="2018-06-06T18:41:00Z">
        <w:r w:rsidDel="006205F4">
          <w:delText xml:space="preserve"> </w:delText>
        </w:r>
        <m:oMath>
          <m:r>
            <w:rPr>
              <w:rFonts w:ascii="Cambria Math" w:hAnsi="Cambria Math"/>
            </w:rPr>
            <m:t>19.450%±0.194%</m:t>
          </m:r>
        </m:oMath>
      </w:del>
      <w:r>
        <w:t>). In the summer, minimum and mean relative humidity was significantly lower on urban sites compared to rural and subur</w:t>
      </w:r>
      <w:r w:rsidR="00ED05EA">
        <w:t>ban sites (Table 2</w:t>
      </w:r>
      <w:r>
        <w:t>). A similar trend was seen in the fall, with urban sites having lower mean relative humidity compared to other land classes, but no difference in minimum relative</w:t>
      </w:r>
      <w:r w:rsidR="00ED05EA">
        <w:t xml:space="preserve"> humidity (Table 2</w:t>
      </w:r>
      <w:r>
        <w:t>).</w:t>
      </w:r>
    </w:p>
    <w:p w14:paraId="1CB34955" w14:textId="77777777" w:rsidR="003E307B" w:rsidRDefault="003E307B" w:rsidP="003E307B">
      <w:pPr>
        <w:pStyle w:val="Heading2"/>
      </w:pPr>
      <w:bookmarkStart w:id="248" w:name="direct-and-carry-over-effects-of-land-cl"/>
      <w:bookmarkEnd w:id="248"/>
      <w:r>
        <w:t>Direct and carry-over effects of land class and season on population growth</w:t>
      </w:r>
    </w:p>
    <w:p w14:paraId="2510F38F" w14:textId="4C395F2C" w:rsidR="003E307B" w:rsidRDefault="003E307B" w:rsidP="003E307B">
      <w:pPr>
        <w:pStyle w:val="FirstParagraph"/>
      </w:pPr>
      <w:r>
        <w:t xml:space="preserve">Of the 3,600 first-instar larvae placed in each season, a total of 2595 and 1128 mosquitoes emerged in the summer and fall, respectively. The total </w:t>
      </w:r>
      <w:ins w:id="249" w:author="Michelle V Evans" w:date="2018-06-05T18:23:00Z">
        <w:r w:rsidR="00CC163E">
          <w:t xml:space="preserve">female </w:t>
        </w:r>
      </w:ins>
      <w:r>
        <w:t xml:space="preserve">egg-to-adult survival per tray was significantly higher in summer than </w:t>
      </w:r>
      <w:r w:rsidR="00ED05EA">
        <w:t>fall (Table 3</w:t>
      </w:r>
      <w:r>
        <w:t xml:space="preserve">, mean </w:t>
      </w:r>
      <w:del w:id="250" w:author="Michelle V Evans" w:date="2018-06-05T18:23:00Z">
        <m:oMath>
          <m:r>
            <w:rPr>
              <w:rFonts w:ascii="Cambria Math" w:hAnsi="Cambria Math"/>
            </w:rPr>
            <m:t>±</m:t>
          </m:r>
        </m:oMath>
        <w:r>
          <w:delText xml:space="preserve"> SE,</w:delText>
        </w:r>
      </w:del>
      <w:ins w:id="251" w:author="Michelle V Evans" w:date="2018-06-05T18:23:00Z">
        <w:r w:rsidR="00180CB6">
          <w:t>(</w:t>
        </w:r>
        <w:r w:rsidR="00CF6CB5">
          <w:t>binomial</w:t>
        </w:r>
        <w:r w:rsidR="004830E3">
          <w:t xml:space="preserve"> asymptotic</w:t>
        </w:r>
        <w:r w:rsidR="006B7AFD">
          <w:t xml:space="preserve"> 95</w:t>
        </w:r>
      </w:ins>
      <w:ins w:id="252" w:author="Michelle V Evans" w:date="2018-06-06T18:42:00Z">
        <w:r w:rsidR="0097640B">
          <w:t xml:space="preserve"> </w:t>
        </w:r>
      </w:ins>
      <w:ins w:id="253" w:author="Michelle V Evans" w:date="2018-06-05T18:23:00Z">
        <w:r w:rsidR="006B7AFD">
          <w:t>% CI)</w:t>
        </w:r>
        <w:r>
          <w:t>,</w:t>
        </w:r>
      </w:ins>
      <w:r>
        <w:t xml:space="preserve"> summer</w:t>
      </w:r>
      <w:r w:rsidR="00967038">
        <w:t xml:space="preserve">: </w:t>
      </w:r>
      <w:del w:id="254" w:author="Michelle V Evans" w:date="2018-06-05T18:23:00Z">
        <m:oMath>
          <m:r>
            <w:rPr>
              <w:rFonts w:ascii="Cambria Math" w:hAnsi="Cambria Math"/>
            </w:rPr>
            <m:t>0.670±0.158</m:t>
          </m:r>
        </m:oMath>
        <w:r>
          <w:delText>,</w:delText>
        </w:r>
      </w:del>
      <w:ins w:id="255" w:author="Michelle V Evans" w:date="2018-06-05T18:23:00Z">
        <w:r w:rsidR="00967038">
          <w:t>0.670 (0.598, 0.735)</w:t>
        </w:r>
      </w:ins>
      <w:r w:rsidR="00967038">
        <w:t xml:space="preserve"> </w:t>
      </w:r>
      <w:r>
        <w:t>fall:</w:t>
      </w:r>
      <w:r w:rsidR="00967038">
        <w:t xml:space="preserve"> </w:t>
      </w:r>
      <w:del w:id="256" w:author="Michelle V Evans" w:date="2018-06-05T18:23:00Z">
        <m:oMath>
          <m:r>
            <w:rPr>
              <w:rFonts w:ascii="Cambria Math" w:hAnsi="Cambria Math"/>
            </w:rPr>
            <m:t>0.297±0.160</m:t>
          </m:r>
        </m:oMath>
        <w:r>
          <w:delText>),</w:delText>
        </w:r>
      </w:del>
      <w:ins w:id="257" w:author="Michelle V Evans" w:date="2018-06-05T18:23:00Z">
        <w:r w:rsidR="00967038">
          <w:t>0.297 (0.235, 0.366</w:t>
        </w:r>
        <w:r>
          <w:t>)</w:t>
        </w:r>
        <w:r w:rsidR="00967038">
          <w:t>)</w:t>
        </w:r>
        <w:r>
          <w:t>,</w:t>
        </w:r>
      </w:ins>
      <w:r>
        <w:t xml:space="preserve"> but did not differ across land class (Fig. </w:t>
      </w:r>
      <w:r w:rsidR="00ED05EA">
        <w:t>3</w:t>
      </w:r>
      <w:r>
        <w:t xml:space="preserve">A, Table </w:t>
      </w:r>
      <w:r w:rsidR="00ED05EA">
        <w:t>3</w:t>
      </w:r>
      <w:r>
        <w:t xml:space="preserve">). The mean rate of larval development per tray was significantly different between summer and fall </w:t>
      </w:r>
      <w:r>
        <w:lastRenderedPageBreak/>
        <w:t xml:space="preserve">(Fig. </w:t>
      </w:r>
      <w:r w:rsidR="00ED05EA">
        <w:t>3</w:t>
      </w:r>
      <w:r>
        <w:t xml:space="preserve">B, Table </w:t>
      </w:r>
      <w:r w:rsidR="00ED05EA">
        <w:t>3</w:t>
      </w:r>
      <w:r>
        <w:t xml:space="preserve">), with daily </w:t>
      </w:r>
      <w:ins w:id="258" w:author="Michelle V Evans" w:date="2018-06-05T18:23:00Z">
        <w:r w:rsidR="00F647CF">
          <w:t xml:space="preserve">mean </w:t>
        </w:r>
        <m:oMath>
          <m:r>
            <w:rPr>
              <w:rFonts w:ascii="Cambria Math" w:hAnsi="Cambria Math"/>
            </w:rPr>
            <m:t>±</m:t>
          </m:r>
        </m:oMath>
        <w:r w:rsidR="00F647CF">
          <w:t xml:space="preserve"> SE </w:t>
        </w:r>
      </w:ins>
      <w:r>
        <w:t xml:space="preserve">development rates of </w:t>
      </w:r>
      <m:oMath>
        <m:r>
          <w:rPr>
            <w:rFonts w:ascii="Cambria Math" w:hAnsi="Cambria Math"/>
          </w:rPr>
          <m:t>0.074±0.002</m:t>
        </m:r>
      </m:oMath>
      <w:r>
        <w:t xml:space="preserve"> </w:t>
      </w:r>
      <w:del w:id="259" w:author="Michelle V Evans" w:date="2018-06-05T18:23:00Z">
        <w:r>
          <w:delText xml:space="preserve">SE </w:delText>
        </w:r>
      </w:del>
      <w:r>
        <w:t xml:space="preserve">and </w:t>
      </w:r>
      <m:oMath>
        <m:r>
          <w:rPr>
            <w:rFonts w:ascii="Cambria Math" w:hAnsi="Cambria Math"/>
          </w:rPr>
          <m:t>0.0387±0.002</m:t>
        </m:r>
      </m:oMath>
      <w:del w:id="260" w:author="Michelle V Evans" w:date="2018-06-05T18:23:00Z">
        <w:r>
          <w:delText xml:space="preserve"> SE</w:delText>
        </w:r>
      </w:del>
      <w:r>
        <w:t xml:space="preserve">, respectively. There were no significant differences in larval survival or development rates across land class. We did not observe a significant carry-over effect of land class or season on mosquito wing size, however there was a significant interaction between the two (Table </w:t>
      </w:r>
      <w:r w:rsidR="00ED05EA">
        <w:t>3</w:t>
      </w:r>
      <w:r>
        <w:t xml:space="preserve">). We found a significant difference in wing size across season for mosquitoes on rural sites only, with larger bodied mosquitoes in the summer (mean </w:t>
      </w:r>
      <m:oMath>
        <m:r>
          <w:rPr>
            <w:rFonts w:ascii="Cambria Math" w:hAnsi="Cambria Math"/>
          </w:rPr>
          <m:t>±</m:t>
        </m:r>
      </m:oMath>
      <w:r>
        <w:t xml:space="preserve"> </w:t>
      </w:r>
      <w:del w:id="261" w:author="Michelle V Evans" w:date="2018-06-05T18:23:00Z">
        <w:r>
          <w:delText>se</w:delText>
        </w:r>
      </w:del>
      <w:ins w:id="262" w:author="Michelle V Evans" w:date="2018-06-05T18:23:00Z">
        <w:r w:rsidR="00F647CF">
          <w:t>SE</w:t>
        </w:r>
      </w:ins>
      <w:r>
        <w:t xml:space="preserve">: </w:t>
      </w:r>
      <m:oMath>
        <m:r>
          <w:rPr>
            <w:rFonts w:ascii="Cambria Math" w:hAnsi="Cambria Math"/>
          </w:rPr>
          <m:t>2.451±0.054 mm</m:t>
        </m:r>
      </m:oMath>
      <w:r>
        <w:t>), than the fall (</w:t>
      </w:r>
      <m:oMath>
        <m:r>
          <w:rPr>
            <w:rFonts w:ascii="Cambria Math" w:hAnsi="Cambria Math"/>
          </w:rPr>
          <m:t>2.300±0.052 mm</m:t>
        </m:r>
      </m:oMath>
      <w:r>
        <w:t>). While urban mosquitoes tended to be larger in the fall, and suburban mosquitoes tended to be larger in the summer, these effects were not significant.</w:t>
      </w:r>
    </w:p>
    <w:p w14:paraId="40D7DB67" w14:textId="77777777" w:rsidR="00811C1D" w:rsidRPr="00E26FBC" w:rsidRDefault="00811C1D" w:rsidP="00811C1D">
      <w:pPr>
        <w:ind w:firstLine="0"/>
        <w:rPr>
          <w:b/>
          <w:bCs/>
        </w:rPr>
      </w:pPr>
      <w:r w:rsidRPr="00E26FBC">
        <w:rPr>
          <w:b/>
        </w:rPr>
        <w:t xml:space="preserve">Table 3. </w:t>
      </w:r>
      <w:r>
        <w:rPr>
          <w:b/>
        </w:rPr>
        <w:t xml:space="preserve">Statistical model results. </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7"/>
        <w:gridCol w:w="585"/>
        <w:gridCol w:w="993"/>
        <w:gridCol w:w="923"/>
        <w:gridCol w:w="473"/>
        <w:gridCol w:w="875"/>
        <w:gridCol w:w="923"/>
        <w:gridCol w:w="473"/>
        <w:gridCol w:w="875"/>
        <w:gridCol w:w="923"/>
      </w:tblGrid>
      <w:tr w:rsidR="00811C1D" w:rsidRPr="00E53B10" w14:paraId="7CBDC7E2" w14:textId="77777777" w:rsidTr="00811C1D">
        <w:trPr>
          <w:trHeight w:val="288"/>
        </w:trPr>
        <w:tc>
          <w:tcPr>
            <w:tcW w:w="0" w:type="auto"/>
            <w:tcBorders>
              <w:top w:val="single" w:sz="4" w:space="0" w:color="auto"/>
              <w:left w:val="single" w:sz="4" w:space="0" w:color="auto"/>
              <w:bottom w:val="nil"/>
              <w:right w:val="single" w:sz="4" w:space="0" w:color="auto"/>
            </w:tcBorders>
          </w:tcPr>
          <w:p w14:paraId="3408D3D6" w14:textId="77777777" w:rsidR="00811C1D" w:rsidRPr="00E53B10" w:rsidRDefault="00811C1D" w:rsidP="00811C1D">
            <w:pPr>
              <w:spacing w:line="240" w:lineRule="auto"/>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1B39547" w14:textId="77777777" w:rsidR="00811C1D" w:rsidRPr="00E53B10" w:rsidRDefault="00811C1D" w:rsidP="00811C1D">
            <w:pPr>
              <w:pStyle w:val="Compact"/>
              <w:spacing w:line="240" w:lineRule="auto"/>
              <w:ind w:firstLine="0"/>
              <w:jc w:val="center"/>
              <w:rPr>
                <w:b/>
              </w:rPr>
            </w:pPr>
            <w:r w:rsidRPr="00E53B10">
              <w:rPr>
                <w:rFonts w:ascii="Cambria" w:eastAsia="Times New Roman" w:hAnsi="Cambria" w:cs="Times New Roman"/>
                <w:b/>
              </w:rPr>
              <w:t>Class</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7172AB24" w14:textId="77777777" w:rsidR="00811C1D" w:rsidRPr="00E53B10" w:rsidRDefault="00811C1D" w:rsidP="00811C1D">
            <w:pPr>
              <w:pStyle w:val="Compact"/>
              <w:spacing w:line="240" w:lineRule="auto"/>
              <w:ind w:firstLine="0"/>
              <w:jc w:val="center"/>
              <w:rPr>
                <w:b/>
              </w:rPr>
            </w:pPr>
            <w:r w:rsidRPr="00E53B10">
              <w:rPr>
                <w:b/>
              </w:rPr>
              <w:t>Season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1C88ED" w14:textId="77777777" w:rsidR="00811C1D" w:rsidRPr="00E53B10" w:rsidRDefault="00811C1D" w:rsidP="00811C1D">
            <w:pPr>
              <w:pStyle w:val="Compact"/>
              <w:spacing w:line="240" w:lineRule="auto"/>
              <w:ind w:firstLine="0"/>
              <w:jc w:val="center"/>
              <w:rPr>
                <w:b/>
              </w:rPr>
            </w:pPr>
            <w:r w:rsidRPr="00E53B10">
              <w:rPr>
                <w:b/>
              </w:rPr>
              <w:t>Class*Season</w:t>
            </w:r>
          </w:p>
        </w:tc>
      </w:tr>
      <w:tr w:rsidR="00811C1D" w:rsidRPr="00E53B10" w14:paraId="05BA5B23" w14:textId="77777777" w:rsidTr="00811C1D">
        <w:trPr>
          <w:trHeight w:val="288"/>
        </w:trPr>
        <w:tc>
          <w:tcPr>
            <w:tcW w:w="0" w:type="auto"/>
            <w:tcBorders>
              <w:top w:val="nil"/>
              <w:left w:val="single" w:sz="4" w:space="0" w:color="auto"/>
              <w:bottom w:val="single" w:sz="4" w:space="0" w:color="auto"/>
              <w:right w:val="single" w:sz="4" w:space="0" w:color="auto"/>
            </w:tcBorders>
          </w:tcPr>
          <w:p w14:paraId="17AA1680" w14:textId="77777777" w:rsidR="00811C1D" w:rsidRPr="00E53B10" w:rsidRDefault="00811C1D" w:rsidP="00811C1D">
            <w:pPr>
              <w:spacing w:line="240" w:lineRule="auto"/>
            </w:pPr>
          </w:p>
        </w:tc>
        <w:tc>
          <w:tcPr>
            <w:tcW w:w="313" w:type="pct"/>
            <w:tcBorders>
              <w:top w:val="single" w:sz="4" w:space="0" w:color="auto"/>
              <w:left w:val="single" w:sz="4" w:space="0" w:color="auto"/>
              <w:bottom w:val="single" w:sz="4" w:space="0" w:color="auto"/>
              <w:right w:val="nil"/>
            </w:tcBorders>
          </w:tcPr>
          <w:p w14:paraId="732DE77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531" w:type="pct"/>
            <w:tcBorders>
              <w:top w:val="single" w:sz="4" w:space="0" w:color="auto"/>
              <w:left w:val="nil"/>
              <w:bottom w:val="single" w:sz="4" w:space="0" w:color="auto"/>
              <w:right w:val="nil"/>
            </w:tcBorders>
          </w:tcPr>
          <w:p w14:paraId="4315BE8F" w14:textId="77777777" w:rsidR="00811C1D" w:rsidRPr="00E53B10" w:rsidRDefault="00056606"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43C5761"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09F0FF81"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7D86B47A" w14:textId="77777777" w:rsidR="00811C1D" w:rsidRPr="00E53B10" w:rsidRDefault="00056606"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3C6AA80" w14:textId="77777777" w:rsidR="00811C1D" w:rsidRPr="00E53B10" w:rsidRDefault="00811C1D" w:rsidP="00811C1D">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6787C5D7" w14:textId="77777777" w:rsidR="00811C1D" w:rsidRPr="00E53B10" w:rsidRDefault="00811C1D" w:rsidP="00811C1D">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5EBDC509" w14:textId="77777777" w:rsidR="00811C1D" w:rsidRPr="00E53B10" w:rsidRDefault="00056606" w:rsidP="00811C1D">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313CD4BE" w14:textId="77777777" w:rsidR="00811C1D" w:rsidRPr="00E53B10" w:rsidRDefault="00811C1D" w:rsidP="00811C1D">
            <w:pPr>
              <w:pStyle w:val="Compact"/>
              <w:spacing w:line="240" w:lineRule="auto"/>
              <w:ind w:firstLine="0"/>
            </w:pPr>
            <w:r w:rsidRPr="00E53B10">
              <w:t>p-value</w:t>
            </w:r>
          </w:p>
        </w:tc>
      </w:tr>
      <w:tr w:rsidR="00811C1D" w:rsidRPr="00E53B10" w14:paraId="236D5361" w14:textId="77777777" w:rsidTr="00811C1D">
        <w:trPr>
          <w:trHeight w:val="288"/>
        </w:trPr>
        <w:tc>
          <w:tcPr>
            <w:tcW w:w="0" w:type="auto"/>
            <w:tcBorders>
              <w:top w:val="single" w:sz="4" w:space="0" w:color="auto"/>
              <w:left w:val="single" w:sz="4" w:space="0" w:color="auto"/>
              <w:bottom w:val="nil"/>
              <w:right w:val="single" w:sz="4" w:space="0" w:color="auto"/>
            </w:tcBorders>
          </w:tcPr>
          <w:p w14:paraId="59470696" w14:textId="77777777" w:rsidR="00811C1D" w:rsidRPr="00E53B10" w:rsidRDefault="00811C1D" w:rsidP="00811C1D">
            <w:pPr>
              <w:pStyle w:val="Compact"/>
              <w:spacing w:line="240" w:lineRule="auto"/>
              <w:ind w:firstLine="0"/>
            </w:pPr>
            <w:r w:rsidRPr="00E53B10">
              <w:t>Egg-to-Adult Survival</w:t>
            </w:r>
          </w:p>
        </w:tc>
        <w:tc>
          <w:tcPr>
            <w:tcW w:w="313" w:type="pct"/>
            <w:tcBorders>
              <w:top w:val="single" w:sz="4" w:space="0" w:color="auto"/>
              <w:left w:val="single" w:sz="4" w:space="0" w:color="auto"/>
              <w:bottom w:val="nil"/>
              <w:right w:val="nil"/>
            </w:tcBorders>
          </w:tcPr>
          <w:p w14:paraId="14D47D2A" w14:textId="77777777" w:rsidR="00811C1D" w:rsidRPr="00E53B10" w:rsidRDefault="00811C1D" w:rsidP="00811C1D">
            <w:pPr>
              <w:pStyle w:val="Compact"/>
              <w:spacing w:line="240" w:lineRule="auto"/>
              <w:ind w:firstLine="0"/>
            </w:pPr>
            <w:r w:rsidRPr="00E53B10">
              <w:t>2</w:t>
            </w:r>
          </w:p>
        </w:tc>
        <w:tc>
          <w:tcPr>
            <w:tcW w:w="531" w:type="pct"/>
            <w:tcBorders>
              <w:top w:val="single" w:sz="4" w:space="0" w:color="auto"/>
              <w:left w:val="nil"/>
              <w:bottom w:val="nil"/>
              <w:right w:val="nil"/>
            </w:tcBorders>
          </w:tcPr>
          <w:p w14:paraId="36D2717A" w14:textId="77777777" w:rsidR="00811C1D" w:rsidRPr="00E53B10" w:rsidRDefault="00811C1D" w:rsidP="00811C1D">
            <w:pPr>
              <w:pStyle w:val="Compact"/>
              <w:spacing w:line="240" w:lineRule="auto"/>
              <w:ind w:firstLine="0"/>
            </w:pPr>
            <w:r w:rsidRPr="00E53B10">
              <w:t>0.0361</w:t>
            </w:r>
          </w:p>
        </w:tc>
        <w:tc>
          <w:tcPr>
            <w:tcW w:w="0" w:type="auto"/>
            <w:tcBorders>
              <w:top w:val="single" w:sz="4" w:space="0" w:color="auto"/>
              <w:left w:val="nil"/>
              <w:bottom w:val="nil"/>
              <w:right w:val="single" w:sz="4" w:space="0" w:color="auto"/>
            </w:tcBorders>
          </w:tcPr>
          <w:p w14:paraId="42581828" w14:textId="77777777" w:rsidR="00811C1D" w:rsidRPr="00E53B10" w:rsidRDefault="00811C1D" w:rsidP="00811C1D">
            <w:pPr>
              <w:pStyle w:val="Compact"/>
              <w:spacing w:line="240" w:lineRule="auto"/>
              <w:ind w:firstLine="0"/>
            </w:pPr>
            <w:r w:rsidRPr="00E53B10">
              <w:t>0.982</w:t>
            </w:r>
          </w:p>
        </w:tc>
        <w:tc>
          <w:tcPr>
            <w:tcW w:w="0" w:type="auto"/>
            <w:tcBorders>
              <w:top w:val="single" w:sz="4" w:space="0" w:color="auto"/>
              <w:left w:val="single" w:sz="4" w:space="0" w:color="auto"/>
              <w:bottom w:val="nil"/>
              <w:right w:val="nil"/>
            </w:tcBorders>
          </w:tcPr>
          <w:p w14:paraId="48A39145" w14:textId="77777777" w:rsidR="00811C1D" w:rsidRPr="00E53B10" w:rsidRDefault="00811C1D" w:rsidP="00811C1D">
            <w:pPr>
              <w:pStyle w:val="Compact"/>
              <w:spacing w:line="240" w:lineRule="auto"/>
              <w:ind w:firstLine="0"/>
            </w:pPr>
            <w:r w:rsidRPr="00E53B10">
              <w:t>1</w:t>
            </w:r>
          </w:p>
        </w:tc>
        <w:tc>
          <w:tcPr>
            <w:tcW w:w="0" w:type="auto"/>
            <w:tcBorders>
              <w:top w:val="single" w:sz="4" w:space="0" w:color="auto"/>
              <w:left w:val="nil"/>
              <w:bottom w:val="nil"/>
              <w:right w:val="nil"/>
            </w:tcBorders>
          </w:tcPr>
          <w:p w14:paraId="4608DCA2" w14:textId="77777777" w:rsidR="00811C1D" w:rsidRPr="00E53B10" w:rsidRDefault="00811C1D" w:rsidP="00811C1D">
            <w:pPr>
              <w:pStyle w:val="Compact"/>
              <w:spacing w:line="240" w:lineRule="auto"/>
              <w:ind w:firstLine="0"/>
            </w:pPr>
            <w:r w:rsidRPr="00E53B10">
              <w:t>61.129</w:t>
            </w:r>
          </w:p>
        </w:tc>
        <w:tc>
          <w:tcPr>
            <w:tcW w:w="0" w:type="auto"/>
            <w:tcBorders>
              <w:top w:val="single" w:sz="4" w:space="0" w:color="auto"/>
              <w:left w:val="nil"/>
              <w:bottom w:val="nil"/>
              <w:right w:val="single" w:sz="4" w:space="0" w:color="auto"/>
            </w:tcBorders>
          </w:tcPr>
          <w:p w14:paraId="5D050126" w14:textId="77777777" w:rsidR="00811C1D" w:rsidRPr="00E53B10" w:rsidRDefault="00811C1D" w:rsidP="00811C1D">
            <w:pPr>
              <w:pStyle w:val="Compact"/>
              <w:spacing w:line="240" w:lineRule="auto"/>
              <w:ind w:firstLine="0"/>
            </w:pPr>
            <w:r w:rsidRPr="00E53B10">
              <w:rPr>
                <w:b/>
              </w:rPr>
              <w:t>&lt;0.001</w:t>
            </w:r>
          </w:p>
        </w:tc>
        <w:tc>
          <w:tcPr>
            <w:tcW w:w="0" w:type="auto"/>
            <w:tcBorders>
              <w:top w:val="single" w:sz="4" w:space="0" w:color="auto"/>
              <w:left w:val="single" w:sz="4" w:space="0" w:color="auto"/>
              <w:bottom w:val="nil"/>
              <w:right w:val="nil"/>
            </w:tcBorders>
          </w:tcPr>
          <w:p w14:paraId="240A07E4" w14:textId="77777777" w:rsidR="00811C1D" w:rsidRPr="00E53B10" w:rsidRDefault="00811C1D" w:rsidP="00811C1D">
            <w:pPr>
              <w:pStyle w:val="Compact"/>
              <w:spacing w:line="240" w:lineRule="auto"/>
              <w:ind w:firstLine="0"/>
            </w:pPr>
            <w:r w:rsidRPr="00E53B10">
              <w:t>2</w:t>
            </w:r>
          </w:p>
        </w:tc>
        <w:tc>
          <w:tcPr>
            <w:tcW w:w="0" w:type="auto"/>
            <w:tcBorders>
              <w:top w:val="single" w:sz="4" w:space="0" w:color="auto"/>
              <w:left w:val="nil"/>
              <w:bottom w:val="nil"/>
              <w:right w:val="nil"/>
            </w:tcBorders>
          </w:tcPr>
          <w:p w14:paraId="2FDD7DB0" w14:textId="77777777" w:rsidR="00811C1D" w:rsidRPr="00E53B10" w:rsidRDefault="00811C1D" w:rsidP="00811C1D">
            <w:pPr>
              <w:pStyle w:val="Compact"/>
              <w:spacing w:line="240" w:lineRule="auto"/>
              <w:ind w:firstLine="0"/>
            </w:pPr>
            <w:r w:rsidRPr="00E53B10">
              <w:t>5.891</w:t>
            </w:r>
          </w:p>
        </w:tc>
        <w:tc>
          <w:tcPr>
            <w:tcW w:w="0" w:type="auto"/>
            <w:tcBorders>
              <w:top w:val="single" w:sz="4" w:space="0" w:color="auto"/>
              <w:left w:val="nil"/>
              <w:bottom w:val="nil"/>
              <w:right w:val="single" w:sz="4" w:space="0" w:color="auto"/>
            </w:tcBorders>
          </w:tcPr>
          <w:p w14:paraId="5F2B83D4" w14:textId="77777777" w:rsidR="00811C1D" w:rsidRPr="00E53B10" w:rsidRDefault="00811C1D" w:rsidP="00811C1D">
            <w:pPr>
              <w:pStyle w:val="Compact"/>
              <w:spacing w:line="240" w:lineRule="auto"/>
              <w:ind w:firstLine="0"/>
            </w:pPr>
            <w:r w:rsidRPr="00E53B10">
              <w:t>0.0526</w:t>
            </w:r>
          </w:p>
        </w:tc>
      </w:tr>
      <w:tr w:rsidR="00811C1D" w:rsidRPr="00E53B10" w14:paraId="19FACD15" w14:textId="77777777" w:rsidTr="00811C1D">
        <w:trPr>
          <w:trHeight w:val="288"/>
        </w:trPr>
        <w:tc>
          <w:tcPr>
            <w:tcW w:w="0" w:type="auto"/>
            <w:tcBorders>
              <w:top w:val="nil"/>
              <w:left w:val="single" w:sz="4" w:space="0" w:color="auto"/>
              <w:bottom w:val="nil"/>
              <w:right w:val="single" w:sz="4" w:space="0" w:color="auto"/>
            </w:tcBorders>
          </w:tcPr>
          <w:p w14:paraId="34247147" w14:textId="77777777" w:rsidR="00811C1D" w:rsidRPr="00E53B10" w:rsidRDefault="00811C1D" w:rsidP="00811C1D">
            <w:pPr>
              <w:pStyle w:val="Compact"/>
              <w:spacing w:line="240" w:lineRule="auto"/>
              <w:ind w:firstLine="0"/>
            </w:pPr>
            <w:r w:rsidRPr="00E53B10">
              <w:t>Development Rate</w:t>
            </w:r>
          </w:p>
        </w:tc>
        <w:tc>
          <w:tcPr>
            <w:tcW w:w="313" w:type="pct"/>
            <w:tcBorders>
              <w:top w:val="nil"/>
              <w:left w:val="single" w:sz="4" w:space="0" w:color="auto"/>
              <w:bottom w:val="nil"/>
              <w:right w:val="nil"/>
            </w:tcBorders>
          </w:tcPr>
          <w:p w14:paraId="751A7DB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456D0C5" w14:textId="77777777" w:rsidR="00811C1D" w:rsidRPr="00E53B10" w:rsidRDefault="00811C1D" w:rsidP="00811C1D">
            <w:pPr>
              <w:pStyle w:val="Compact"/>
              <w:spacing w:line="240" w:lineRule="auto"/>
              <w:ind w:firstLine="0"/>
            </w:pPr>
            <w:r w:rsidRPr="00E53B10">
              <w:t>3.847</w:t>
            </w:r>
          </w:p>
        </w:tc>
        <w:tc>
          <w:tcPr>
            <w:tcW w:w="0" w:type="auto"/>
            <w:tcBorders>
              <w:top w:val="nil"/>
              <w:left w:val="nil"/>
              <w:bottom w:val="nil"/>
              <w:right w:val="single" w:sz="4" w:space="0" w:color="auto"/>
            </w:tcBorders>
          </w:tcPr>
          <w:p w14:paraId="6193DB06" w14:textId="77777777" w:rsidR="00811C1D" w:rsidRPr="00E53B10" w:rsidRDefault="00811C1D" w:rsidP="00811C1D">
            <w:pPr>
              <w:pStyle w:val="Compact"/>
              <w:spacing w:line="240" w:lineRule="auto"/>
              <w:ind w:firstLine="0"/>
            </w:pPr>
            <w:r w:rsidRPr="00E53B10">
              <w:t>0.1461</w:t>
            </w:r>
          </w:p>
        </w:tc>
        <w:tc>
          <w:tcPr>
            <w:tcW w:w="0" w:type="auto"/>
            <w:tcBorders>
              <w:top w:val="nil"/>
              <w:left w:val="single" w:sz="4" w:space="0" w:color="auto"/>
              <w:bottom w:val="nil"/>
              <w:right w:val="nil"/>
            </w:tcBorders>
          </w:tcPr>
          <w:p w14:paraId="00465DA2"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682CB46" w14:textId="77777777" w:rsidR="00811C1D" w:rsidRPr="00E53B10" w:rsidRDefault="00811C1D" w:rsidP="00811C1D">
            <w:pPr>
              <w:pStyle w:val="Compact"/>
              <w:spacing w:line="240" w:lineRule="auto"/>
              <w:ind w:firstLine="0"/>
            </w:pPr>
            <w:r w:rsidRPr="00E53B10">
              <w:t>597.51</w:t>
            </w:r>
          </w:p>
        </w:tc>
        <w:tc>
          <w:tcPr>
            <w:tcW w:w="0" w:type="auto"/>
            <w:tcBorders>
              <w:top w:val="nil"/>
              <w:left w:val="nil"/>
              <w:bottom w:val="nil"/>
              <w:right w:val="single" w:sz="4" w:space="0" w:color="auto"/>
            </w:tcBorders>
          </w:tcPr>
          <w:p w14:paraId="02BCF17C"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2588D4A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D51C8E9" w14:textId="77777777" w:rsidR="00811C1D" w:rsidRPr="00E53B10" w:rsidRDefault="00811C1D" w:rsidP="00811C1D">
            <w:pPr>
              <w:pStyle w:val="Compact"/>
              <w:spacing w:line="240" w:lineRule="auto"/>
              <w:ind w:firstLine="0"/>
            </w:pPr>
            <w:r w:rsidRPr="00E53B10">
              <w:t>3.108</w:t>
            </w:r>
          </w:p>
        </w:tc>
        <w:tc>
          <w:tcPr>
            <w:tcW w:w="0" w:type="auto"/>
            <w:tcBorders>
              <w:top w:val="nil"/>
              <w:left w:val="nil"/>
              <w:bottom w:val="nil"/>
              <w:right w:val="single" w:sz="4" w:space="0" w:color="auto"/>
            </w:tcBorders>
          </w:tcPr>
          <w:p w14:paraId="15954167" w14:textId="77777777" w:rsidR="00811C1D" w:rsidRPr="00E53B10" w:rsidRDefault="00811C1D" w:rsidP="00811C1D">
            <w:pPr>
              <w:pStyle w:val="Compact"/>
              <w:spacing w:line="240" w:lineRule="auto"/>
              <w:ind w:firstLine="0"/>
            </w:pPr>
            <w:r w:rsidRPr="00E53B10">
              <w:t>0.2114</w:t>
            </w:r>
          </w:p>
        </w:tc>
      </w:tr>
      <w:tr w:rsidR="00811C1D" w:rsidRPr="00E53B10" w14:paraId="3486264A" w14:textId="77777777" w:rsidTr="00811C1D">
        <w:trPr>
          <w:trHeight w:val="288"/>
        </w:trPr>
        <w:tc>
          <w:tcPr>
            <w:tcW w:w="0" w:type="auto"/>
            <w:tcBorders>
              <w:top w:val="nil"/>
              <w:left w:val="single" w:sz="4" w:space="0" w:color="auto"/>
              <w:bottom w:val="nil"/>
              <w:right w:val="single" w:sz="4" w:space="0" w:color="auto"/>
            </w:tcBorders>
          </w:tcPr>
          <w:p w14:paraId="459A6F1A" w14:textId="77777777" w:rsidR="00811C1D" w:rsidRPr="00E53B10" w:rsidRDefault="00811C1D" w:rsidP="00811C1D">
            <w:pPr>
              <w:pStyle w:val="Compact"/>
              <w:spacing w:line="240" w:lineRule="auto"/>
              <w:ind w:firstLine="0"/>
            </w:pPr>
            <w:r w:rsidRPr="00E53B10">
              <w:t>Wing Length</w:t>
            </w:r>
          </w:p>
        </w:tc>
        <w:tc>
          <w:tcPr>
            <w:tcW w:w="313" w:type="pct"/>
            <w:tcBorders>
              <w:top w:val="nil"/>
              <w:left w:val="single" w:sz="4" w:space="0" w:color="auto"/>
              <w:bottom w:val="nil"/>
              <w:right w:val="nil"/>
            </w:tcBorders>
          </w:tcPr>
          <w:p w14:paraId="50A5156E"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683406C2" w14:textId="77777777" w:rsidR="00811C1D" w:rsidRPr="00E53B10" w:rsidRDefault="00811C1D" w:rsidP="00811C1D">
            <w:pPr>
              <w:pStyle w:val="Compact"/>
              <w:spacing w:line="240" w:lineRule="auto"/>
              <w:ind w:firstLine="0"/>
            </w:pPr>
            <w:r w:rsidRPr="00E53B10">
              <w:t>0.8348</w:t>
            </w:r>
          </w:p>
        </w:tc>
        <w:tc>
          <w:tcPr>
            <w:tcW w:w="0" w:type="auto"/>
            <w:tcBorders>
              <w:top w:val="nil"/>
              <w:left w:val="nil"/>
              <w:bottom w:val="nil"/>
              <w:right w:val="single" w:sz="4" w:space="0" w:color="auto"/>
            </w:tcBorders>
          </w:tcPr>
          <w:p w14:paraId="2EF42C99" w14:textId="77777777" w:rsidR="00811C1D" w:rsidRPr="00E53B10" w:rsidRDefault="00811C1D" w:rsidP="00811C1D">
            <w:pPr>
              <w:pStyle w:val="Compact"/>
              <w:spacing w:line="240" w:lineRule="auto"/>
              <w:ind w:firstLine="0"/>
            </w:pPr>
            <w:r w:rsidRPr="00E53B10">
              <w:t>0.6587</w:t>
            </w:r>
          </w:p>
        </w:tc>
        <w:tc>
          <w:tcPr>
            <w:tcW w:w="0" w:type="auto"/>
            <w:tcBorders>
              <w:top w:val="nil"/>
              <w:left w:val="single" w:sz="4" w:space="0" w:color="auto"/>
              <w:bottom w:val="nil"/>
              <w:right w:val="nil"/>
            </w:tcBorders>
          </w:tcPr>
          <w:p w14:paraId="685FC78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3D76F0CB" w14:textId="77777777" w:rsidR="00811C1D" w:rsidRPr="00E53B10" w:rsidRDefault="00811C1D" w:rsidP="00811C1D">
            <w:pPr>
              <w:pStyle w:val="Compact"/>
              <w:spacing w:line="240" w:lineRule="auto"/>
              <w:ind w:firstLine="0"/>
            </w:pPr>
            <w:r w:rsidRPr="00E53B10">
              <w:t>2.7937</w:t>
            </w:r>
          </w:p>
        </w:tc>
        <w:tc>
          <w:tcPr>
            <w:tcW w:w="0" w:type="auto"/>
            <w:tcBorders>
              <w:top w:val="nil"/>
              <w:left w:val="nil"/>
              <w:bottom w:val="nil"/>
              <w:right w:val="single" w:sz="4" w:space="0" w:color="auto"/>
            </w:tcBorders>
          </w:tcPr>
          <w:p w14:paraId="170078A9" w14:textId="77777777" w:rsidR="00811C1D" w:rsidRPr="00E53B10" w:rsidRDefault="00811C1D" w:rsidP="00811C1D">
            <w:pPr>
              <w:pStyle w:val="Compact"/>
              <w:spacing w:line="240" w:lineRule="auto"/>
              <w:ind w:firstLine="0"/>
            </w:pPr>
            <w:r w:rsidRPr="00E53B10">
              <w:t>0.0946</w:t>
            </w:r>
          </w:p>
        </w:tc>
        <w:tc>
          <w:tcPr>
            <w:tcW w:w="0" w:type="auto"/>
            <w:tcBorders>
              <w:top w:val="nil"/>
              <w:left w:val="single" w:sz="4" w:space="0" w:color="auto"/>
              <w:bottom w:val="nil"/>
              <w:right w:val="nil"/>
            </w:tcBorders>
          </w:tcPr>
          <w:p w14:paraId="0821A7DE"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E31932B" w14:textId="77777777" w:rsidR="00811C1D" w:rsidRPr="00E53B10" w:rsidRDefault="00811C1D" w:rsidP="00811C1D">
            <w:pPr>
              <w:pStyle w:val="Compact"/>
              <w:spacing w:line="240" w:lineRule="auto"/>
              <w:ind w:firstLine="0"/>
            </w:pPr>
            <w:r w:rsidRPr="00E53B10">
              <w:t>14.748</w:t>
            </w:r>
          </w:p>
        </w:tc>
        <w:tc>
          <w:tcPr>
            <w:tcW w:w="0" w:type="auto"/>
            <w:tcBorders>
              <w:top w:val="nil"/>
              <w:left w:val="nil"/>
              <w:bottom w:val="nil"/>
              <w:right w:val="single" w:sz="4" w:space="0" w:color="auto"/>
            </w:tcBorders>
          </w:tcPr>
          <w:p w14:paraId="1EE78FD8" w14:textId="77777777" w:rsidR="00811C1D" w:rsidRPr="00E53B10" w:rsidRDefault="00811C1D" w:rsidP="00811C1D">
            <w:pPr>
              <w:pStyle w:val="Compact"/>
              <w:spacing w:line="240" w:lineRule="auto"/>
              <w:ind w:firstLine="0"/>
            </w:pPr>
            <w:r w:rsidRPr="00E53B10">
              <w:rPr>
                <w:b/>
              </w:rPr>
              <w:t>&lt;0.001</w:t>
            </w:r>
          </w:p>
        </w:tc>
      </w:tr>
      <w:tr w:rsidR="00811C1D" w:rsidRPr="00E53B10" w14:paraId="7251FA82" w14:textId="77777777" w:rsidTr="00811C1D">
        <w:trPr>
          <w:trHeight w:val="288"/>
        </w:trPr>
        <w:tc>
          <w:tcPr>
            <w:tcW w:w="0" w:type="auto"/>
            <w:tcBorders>
              <w:top w:val="nil"/>
              <w:left w:val="single" w:sz="4" w:space="0" w:color="auto"/>
              <w:bottom w:val="nil"/>
              <w:right w:val="single" w:sz="4" w:space="0" w:color="auto"/>
            </w:tcBorders>
          </w:tcPr>
          <w:p w14:paraId="1977B00A" w14:textId="77777777" w:rsidR="00811C1D" w:rsidRPr="00E53B10" w:rsidRDefault="00811C1D" w:rsidP="00811C1D">
            <w:pPr>
              <w:pStyle w:val="Compact"/>
              <w:spacing w:line="240" w:lineRule="auto"/>
              <w:ind w:firstLine="0"/>
            </w:pPr>
            <w:r>
              <w:t>Per Capita Growth (r’</w:t>
            </w:r>
            <w:r w:rsidRPr="00E53B10">
              <w:t>)</w:t>
            </w:r>
          </w:p>
        </w:tc>
        <w:tc>
          <w:tcPr>
            <w:tcW w:w="313" w:type="pct"/>
            <w:tcBorders>
              <w:top w:val="nil"/>
              <w:left w:val="single" w:sz="4" w:space="0" w:color="auto"/>
              <w:bottom w:val="nil"/>
              <w:right w:val="nil"/>
            </w:tcBorders>
          </w:tcPr>
          <w:p w14:paraId="1FA92A3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7C5CE8F" w14:textId="77777777" w:rsidR="00811C1D" w:rsidRPr="00E53B10" w:rsidRDefault="00811C1D" w:rsidP="00811C1D">
            <w:pPr>
              <w:pStyle w:val="Compact"/>
              <w:spacing w:line="240" w:lineRule="auto"/>
              <w:ind w:firstLine="0"/>
            </w:pPr>
            <w:r w:rsidRPr="00E53B10">
              <w:t>0.667</w:t>
            </w:r>
          </w:p>
        </w:tc>
        <w:tc>
          <w:tcPr>
            <w:tcW w:w="0" w:type="auto"/>
            <w:tcBorders>
              <w:top w:val="nil"/>
              <w:left w:val="nil"/>
              <w:bottom w:val="nil"/>
              <w:right w:val="single" w:sz="4" w:space="0" w:color="auto"/>
            </w:tcBorders>
          </w:tcPr>
          <w:p w14:paraId="3A921579" w14:textId="77777777" w:rsidR="00811C1D" w:rsidRPr="00E53B10" w:rsidRDefault="00811C1D" w:rsidP="00811C1D">
            <w:pPr>
              <w:pStyle w:val="Compact"/>
              <w:spacing w:line="240" w:lineRule="auto"/>
              <w:ind w:firstLine="0"/>
            </w:pPr>
            <w:r w:rsidRPr="00E53B10">
              <w:t>0.717</w:t>
            </w:r>
          </w:p>
        </w:tc>
        <w:tc>
          <w:tcPr>
            <w:tcW w:w="0" w:type="auto"/>
            <w:tcBorders>
              <w:top w:val="nil"/>
              <w:left w:val="single" w:sz="4" w:space="0" w:color="auto"/>
              <w:bottom w:val="nil"/>
              <w:right w:val="nil"/>
            </w:tcBorders>
          </w:tcPr>
          <w:p w14:paraId="114E8E6A"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0DBA289D" w14:textId="77777777" w:rsidR="00811C1D" w:rsidRPr="00E53B10" w:rsidRDefault="00811C1D" w:rsidP="00811C1D">
            <w:pPr>
              <w:pStyle w:val="Compact"/>
              <w:spacing w:line="240" w:lineRule="auto"/>
              <w:ind w:firstLine="0"/>
            </w:pPr>
            <w:r w:rsidRPr="00E53B10">
              <w:t>219.84</w:t>
            </w:r>
          </w:p>
        </w:tc>
        <w:tc>
          <w:tcPr>
            <w:tcW w:w="0" w:type="auto"/>
            <w:tcBorders>
              <w:top w:val="nil"/>
              <w:left w:val="nil"/>
              <w:bottom w:val="nil"/>
              <w:right w:val="single" w:sz="4" w:space="0" w:color="auto"/>
            </w:tcBorders>
          </w:tcPr>
          <w:p w14:paraId="39B4DA0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6A1D84A7"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976DE67" w14:textId="77777777" w:rsidR="00811C1D" w:rsidRPr="00E53B10" w:rsidRDefault="00811C1D" w:rsidP="00811C1D">
            <w:pPr>
              <w:pStyle w:val="Compact"/>
              <w:spacing w:line="240" w:lineRule="auto"/>
              <w:ind w:firstLine="0"/>
            </w:pPr>
            <w:r w:rsidRPr="00E53B10">
              <w:t>2.622</w:t>
            </w:r>
          </w:p>
        </w:tc>
        <w:tc>
          <w:tcPr>
            <w:tcW w:w="0" w:type="auto"/>
            <w:tcBorders>
              <w:top w:val="nil"/>
              <w:left w:val="nil"/>
              <w:bottom w:val="nil"/>
              <w:right w:val="single" w:sz="4" w:space="0" w:color="auto"/>
            </w:tcBorders>
          </w:tcPr>
          <w:p w14:paraId="303EBFD4" w14:textId="77777777" w:rsidR="00811C1D" w:rsidRPr="00E53B10" w:rsidRDefault="00811C1D" w:rsidP="00811C1D">
            <w:pPr>
              <w:pStyle w:val="Compact"/>
              <w:spacing w:line="240" w:lineRule="auto"/>
              <w:ind w:firstLine="0"/>
            </w:pPr>
            <w:r w:rsidRPr="00E53B10">
              <w:t>0.23</w:t>
            </w:r>
          </w:p>
        </w:tc>
      </w:tr>
      <w:tr w:rsidR="00811C1D" w:rsidRPr="00E53B10" w14:paraId="7ACF07E8" w14:textId="77777777" w:rsidTr="00811C1D">
        <w:trPr>
          <w:trHeight w:val="288"/>
        </w:trPr>
        <w:tc>
          <w:tcPr>
            <w:tcW w:w="0" w:type="auto"/>
            <w:tcBorders>
              <w:top w:val="nil"/>
              <w:left w:val="single" w:sz="4" w:space="0" w:color="auto"/>
              <w:bottom w:val="nil"/>
              <w:right w:val="single" w:sz="4" w:space="0" w:color="auto"/>
            </w:tcBorders>
          </w:tcPr>
          <w:p w14:paraId="4E044CE7" w14:textId="77777777" w:rsidR="00811C1D" w:rsidRPr="00E53B10" w:rsidRDefault="00811C1D" w:rsidP="00811C1D">
            <w:pPr>
              <w:spacing w:line="240" w:lineRule="auto"/>
            </w:pPr>
          </w:p>
        </w:tc>
        <w:tc>
          <w:tcPr>
            <w:tcW w:w="313" w:type="pct"/>
            <w:tcBorders>
              <w:top w:val="nil"/>
              <w:left w:val="single" w:sz="4" w:space="0" w:color="auto"/>
              <w:bottom w:val="nil"/>
              <w:right w:val="nil"/>
            </w:tcBorders>
          </w:tcPr>
          <w:p w14:paraId="1607278A" w14:textId="77777777" w:rsidR="00811C1D" w:rsidRPr="00E53B10" w:rsidRDefault="00811C1D" w:rsidP="00811C1D">
            <w:pPr>
              <w:spacing w:line="240" w:lineRule="auto"/>
            </w:pPr>
          </w:p>
        </w:tc>
        <w:tc>
          <w:tcPr>
            <w:tcW w:w="531" w:type="pct"/>
            <w:tcBorders>
              <w:top w:val="nil"/>
              <w:left w:val="nil"/>
              <w:bottom w:val="nil"/>
              <w:right w:val="nil"/>
            </w:tcBorders>
          </w:tcPr>
          <w:p w14:paraId="2B84A902"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1B547D55"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1358E3EC" w14:textId="77777777" w:rsidR="00811C1D" w:rsidRPr="00E53B10" w:rsidRDefault="00811C1D" w:rsidP="00811C1D">
            <w:pPr>
              <w:spacing w:line="240" w:lineRule="auto"/>
            </w:pPr>
          </w:p>
        </w:tc>
        <w:tc>
          <w:tcPr>
            <w:tcW w:w="0" w:type="auto"/>
            <w:tcBorders>
              <w:top w:val="nil"/>
              <w:left w:val="nil"/>
              <w:bottom w:val="nil"/>
              <w:right w:val="nil"/>
            </w:tcBorders>
          </w:tcPr>
          <w:p w14:paraId="542C977F"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4DBCB6E8" w14:textId="77777777" w:rsidR="00811C1D" w:rsidRPr="00E53B10" w:rsidRDefault="00811C1D" w:rsidP="00811C1D">
            <w:pPr>
              <w:spacing w:line="240" w:lineRule="auto"/>
            </w:pPr>
          </w:p>
        </w:tc>
        <w:tc>
          <w:tcPr>
            <w:tcW w:w="0" w:type="auto"/>
            <w:tcBorders>
              <w:top w:val="nil"/>
              <w:left w:val="single" w:sz="4" w:space="0" w:color="auto"/>
              <w:bottom w:val="nil"/>
              <w:right w:val="nil"/>
            </w:tcBorders>
          </w:tcPr>
          <w:p w14:paraId="5BC1BEF7" w14:textId="77777777" w:rsidR="00811C1D" w:rsidRPr="00E53B10" w:rsidRDefault="00811C1D" w:rsidP="00811C1D">
            <w:pPr>
              <w:spacing w:line="240" w:lineRule="auto"/>
            </w:pPr>
          </w:p>
        </w:tc>
        <w:tc>
          <w:tcPr>
            <w:tcW w:w="0" w:type="auto"/>
            <w:tcBorders>
              <w:top w:val="nil"/>
              <w:left w:val="nil"/>
              <w:bottom w:val="nil"/>
              <w:right w:val="nil"/>
            </w:tcBorders>
          </w:tcPr>
          <w:p w14:paraId="32C7FE05" w14:textId="77777777" w:rsidR="00811C1D" w:rsidRPr="00E53B10" w:rsidRDefault="00811C1D" w:rsidP="00811C1D">
            <w:pPr>
              <w:spacing w:line="240" w:lineRule="auto"/>
            </w:pPr>
          </w:p>
        </w:tc>
        <w:tc>
          <w:tcPr>
            <w:tcW w:w="0" w:type="auto"/>
            <w:tcBorders>
              <w:top w:val="nil"/>
              <w:left w:val="nil"/>
              <w:bottom w:val="nil"/>
              <w:right w:val="single" w:sz="4" w:space="0" w:color="auto"/>
            </w:tcBorders>
          </w:tcPr>
          <w:p w14:paraId="3D68DC0F" w14:textId="77777777" w:rsidR="00811C1D" w:rsidRPr="00E53B10" w:rsidRDefault="00811C1D" w:rsidP="00811C1D">
            <w:pPr>
              <w:spacing w:line="240" w:lineRule="auto"/>
            </w:pPr>
          </w:p>
        </w:tc>
      </w:tr>
      <w:tr w:rsidR="00811C1D" w:rsidRPr="00E53B10" w14:paraId="47BA55A0" w14:textId="77777777" w:rsidTr="00811C1D">
        <w:trPr>
          <w:trHeight w:val="288"/>
        </w:trPr>
        <w:tc>
          <w:tcPr>
            <w:tcW w:w="0" w:type="auto"/>
            <w:tcBorders>
              <w:top w:val="nil"/>
              <w:left w:val="single" w:sz="4" w:space="0" w:color="auto"/>
              <w:bottom w:val="nil"/>
              <w:right w:val="single" w:sz="4" w:space="0" w:color="auto"/>
            </w:tcBorders>
          </w:tcPr>
          <w:p w14:paraId="736F5507" w14:textId="77777777" w:rsidR="00811C1D" w:rsidRPr="00E53B10" w:rsidRDefault="00811C1D" w:rsidP="00811C1D">
            <w:pPr>
              <w:pStyle w:val="Compact"/>
              <w:spacing w:line="240" w:lineRule="auto"/>
              <w:ind w:firstLine="0"/>
            </w:pPr>
            <w:r w:rsidRPr="00E53B10">
              <w:t>Infection</w:t>
            </w:r>
          </w:p>
        </w:tc>
        <w:tc>
          <w:tcPr>
            <w:tcW w:w="313" w:type="pct"/>
            <w:tcBorders>
              <w:top w:val="nil"/>
              <w:left w:val="single" w:sz="4" w:space="0" w:color="auto"/>
              <w:bottom w:val="nil"/>
              <w:right w:val="nil"/>
            </w:tcBorders>
          </w:tcPr>
          <w:p w14:paraId="111DD03A"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3FC9FD17" w14:textId="77777777" w:rsidR="00811C1D" w:rsidRPr="00E53B10" w:rsidRDefault="00811C1D" w:rsidP="00811C1D">
            <w:pPr>
              <w:pStyle w:val="Compact"/>
              <w:spacing w:line="240" w:lineRule="auto"/>
              <w:ind w:firstLine="0"/>
            </w:pPr>
            <w:r w:rsidRPr="00E53B10">
              <w:t>18.168</w:t>
            </w:r>
          </w:p>
        </w:tc>
        <w:tc>
          <w:tcPr>
            <w:tcW w:w="0" w:type="auto"/>
            <w:tcBorders>
              <w:top w:val="nil"/>
              <w:left w:val="nil"/>
              <w:bottom w:val="nil"/>
              <w:right w:val="single" w:sz="4" w:space="0" w:color="auto"/>
            </w:tcBorders>
          </w:tcPr>
          <w:p w14:paraId="42FF21CA"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50C01255"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738C1972" w14:textId="77777777" w:rsidR="00811C1D" w:rsidRPr="00E53B10" w:rsidRDefault="00811C1D" w:rsidP="00811C1D">
            <w:pPr>
              <w:pStyle w:val="Compact"/>
              <w:spacing w:line="240" w:lineRule="auto"/>
              <w:ind w:firstLine="0"/>
            </w:pPr>
            <w:r w:rsidRPr="00E53B10">
              <w:t>12.271</w:t>
            </w:r>
          </w:p>
        </w:tc>
        <w:tc>
          <w:tcPr>
            <w:tcW w:w="0" w:type="auto"/>
            <w:tcBorders>
              <w:top w:val="nil"/>
              <w:left w:val="nil"/>
              <w:bottom w:val="nil"/>
              <w:right w:val="single" w:sz="4" w:space="0" w:color="auto"/>
            </w:tcBorders>
          </w:tcPr>
          <w:p w14:paraId="60B9310F"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B9BF606"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693A1B65" w14:textId="77777777" w:rsidR="00811C1D" w:rsidRPr="00E53B10" w:rsidRDefault="00811C1D" w:rsidP="00811C1D">
            <w:pPr>
              <w:pStyle w:val="Compact"/>
              <w:spacing w:line="240" w:lineRule="auto"/>
              <w:ind w:firstLine="0"/>
            </w:pPr>
            <w:r w:rsidRPr="00E53B10">
              <w:t>1.985</w:t>
            </w:r>
          </w:p>
        </w:tc>
        <w:tc>
          <w:tcPr>
            <w:tcW w:w="0" w:type="auto"/>
            <w:tcBorders>
              <w:top w:val="nil"/>
              <w:left w:val="nil"/>
              <w:bottom w:val="nil"/>
              <w:right w:val="single" w:sz="4" w:space="0" w:color="auto"/>
            </w:tcBorders>
          </w:tcPr>
          <w:p w14:paraId="7539DC03" w14:textId="77777777" w:rsidR="00811C1D" w:rsidRPr="00E53B10" w:rsidRDefault="00811C1D" w:rsidP="00811C1D">
            <w:pPr>
              <w:pStyle w:val="Compact"/>
              <w:spacing w:line="240" w:lineRule="auto"/>
              <w:ind w:firstLine="0"/>
            </w:pPr>
            <w:r w:rsidRPr="00E53B10">
              <w:t>0.371</w:t>
            </w:r>
          </w:p>
        </w:tc>
      </w:tr>
      <w:tr w:rsidR="00811C1D" w:rsidRPr="00E53B10" w14:paraId="026DD597" w14:textId="77777777" w:rsidTr="00811C1D">
        <w:trPr>
          <w:trHeight w:val="288"/>
        </w:trPr>
        <w:tc>
          <w:tcPr>
            <w:tcW w:w="0" w:type="auto"/>
            <w:tcBorders>
              <w:top w:val="nil"/>
              <w:left w:val="single" w:sz="4" w:space="0" w:color="auto"/>
              <w:bottom w:val="nil"/>
              <w:right w:val="single" w:sz="4" w:space="0" w:color="auto"/>
            </w:tcBorders>
          </w:tcPr>
          <w:p w14:paraId="5273C2C0" w14:textId="77777777" w:rsidR="00811C1D" w:rsidRPr="00E53B10" w:rsidRDefault="00811C1D" w:rsidP="00811C1D">
            <w:pPr>
              <w:pStyle w:val="Compact"/>
              <w:spacing w:line="240" w:lineRule="auto"/>
              <w:ind w:firstLine="0"/>
            </w:pPr>
            <w:r w:rsidRPr="00E53B10">
              <w:t>Dissemination</w:t>
            </w:r>
          </w:p>
        </w:tc>
        <w:tc>
          <w:tcPr>
            <w:tcW w:w="313" w:type="pct"/>
            <w:tcBorders>
              <w:top w:val="nil"/>
              <w:left w:val="single" w:sz="4" w:space="0" w:color="auto"/>
              <w:bottom w:val="nil"/>
              <w:right w:val="nil"/>
            </w:tcBorders>
          </w:tcPr>
          <w:p w14:paraId="3E03219B"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192D19B1" w14:textId="77777777" w:rsidR="00811C1D" w:rsidRPr="00E53B10" w:rsidRDefault="00811C1D" w:rsidP="00811C1D">
            <w:pPr>
              <w:pStyle w:val="Compact"/>
              <w:spacing w:line="240" w:lineRule="auto"/>
              <w:ind w:firstLine="0"/>
            </w:pPr>
            <w:r w:rsidRPr="00E53B10">
              <w:t>14.253</w:t>
            </w:r>
          </w:p>
        </w:tc>
        <w:tc>
          <w:tcPr>
            <w:tcW w:w="0" w:type="auto"/>
            <w:tcBorders>
              <w:top w:val="nil"/>
              <w:left w:val="nil"/>
              <w:bottom w:val="nil"/>
              <w:right w:val="single" w:sz="4" w:space="0" w:color="auto"/>
            </w:tcBorders>
          </w:tcPr>
          <w:p w14:paraId="723F61BB"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04953940"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6BC1F888" w14:textId="77777777" w:rsidR="00811C1D" w:rsidRPr="00E53B10" w:rsidRDefault="00811C1D" w:rsidP="00811C1D">
            <w:pPr>
              <w:pStyle w:val="Compact"/>
              <w:spacing w:line="240" w:lineRule="auto"/>
              <w:ind w:firstLine="0"/>
            </w:pPr>
            <w:r w:rsidRPr="00E53B10">
              <w:t>14.909</w:t>
            </w:r>
          </w:p>
        </w:tc>
        <w:tc>
          <w:tcPr>
            <w:tcW w:w="0" w:type="auto"/>
            <w:tcBorders>
              <w:top w:val="nil"/>
              <w:left w:val="nil"/>
              <w:bottom w:val="nil"/>
              <w:right w:val="single" w:sz="4" w:space="0" w:color="auto"/>
            </w:tcBorders>
          </w:tcPr>
          <w:p w14:paraId="0B6860A9" w14:textId="77777777" w:rsidR="00811C1D" w:rsidRPr="00E53B10" w:rsidRDefault="00811C1D" w:rsidP="00811C1D">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E50F28F"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42763682" w14:textId="77777777" w:rsidR="00811C1D" w:rsidRPr="00E53B10" w:rsidRDefault="00811C1D" w:rsidP="00811C1D">
            <w:pPr>
              <w:pStyle w:val="Compact"/>
              <w:spacing w:line="240" w:lineRule="auto"/>
              <w:ind w:firstLine="0"/>
            </w:pPr>
            <w:r w:rsidRPr="00E53B10">
              <w:t>0.941</w:t>
            </w:r>
          </w:p>
        </w:tc>
        <w:tc>
          <w:tcPr>
            <w:tcW w:w="0" w:type="auto"/>
            <w:tcBorders>
              <w:top w:val="nil"/>
              <w:left w:val="nil"/>
              <w:bottom w:val="nil"/>
              <w:right w:val="single" w:sz="4" w:space="0" w:color="auto"/>
            </w:tcBorders>
          </w:tcPr>
          <w:p w14:paraId="4C15FBE8" w14:textId="77777777" w:rsidR="00811C1D" w:rsidRPr="00E53B10" w:rsidRDefault="00811C1D" w:rsidP="00811C1D">
            <w:pPr>
              <w:pStyle w:val="Compact"/>
              <w:spacing w:line="240" w:lineRule="auto"/>
              <w:ind w:firstLine="0"/>
            </w:pPr>
            <w:r w:rsidRPr="00E53B10">
              <w:t>0.625</w:t>
            </w:r>
          </w:p>
        </w:tc>
      </w:tr>
      <w:tr w:rsidR="00811C1D" w:rsidRPr="00E53B10" w14:paraId="51838E9D" w14:textId="77777777" w:rsidTr="00811C1D">
        <w:trPr>
          <w:trHeight w:val="288"/>
        </w:trPr>
        <w:tc>
          <w:tcPr>
            <w:tcW w:w="0" w:type="auto"/>
            <w:tcBorders>
              <w:top w:val="nil"/>
              <w:left w:val="single" w:sz="4" w:space="0" w:color="auto"/>
              <w:bottom w:val="nil"/>
              <w:right w:val="single" w:sz="4" w:space="0" w:color="auto"/>
            </w:tcBorders>
          </w:tcPr>
          <w:p w14:paraId="4AA7C152" w14:textId="77777777" w:rsidR="00811C1D" w:rsidRPr="00E53B10" w:rsidRDefault="00811C1D" w:rsidP="00811C1D">
            <w:pPr>
              <w:pStyle w:val="Compact"/>
              <w:spacing w:line="240" w:lineRule="auto"/>
              <w:ind w:firstLine="0"/>
            </w:pPr>
            <w:r w:rsidRPr="00E53B10">
              <w:t>Infectiousness</w:t>
            </w:r>
          </w:p>
        </w:tc>
        <w:tc>
          <w:tcPr>
            <w:tcW w:w="313" w:type="pct"/>
            <w:tcBorders>
              <w:top w:val="nil"/>
              <w:left w:val="single" w:sz="4" w:space="0" w:color="auto"/>
              <w:bottom w:val="nil"/>
              <w:right w:val="nil"/>
            </w:tcBorders>
          </w:tcPr>
          <w:p w14:paraId="20B03ADD"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nil"/>
              <w:right w:val="nil"/>
            </w:tcBorders>
          </w:tcPr>
          <w:p w14:paraId="23CEF320" w14:textId="77777777" w:rsidR="00811C1D" w:rsidRPr="00E53B10" w:rsidRDefault="00811C1D" w:rsidP="00811C1D">
            <w:pPr>
              <w:pStyle w:val="Compact"/>
              <w:spacing w:line="240" w:lineRule="auto"/>
              <w:ind w:firstLine="0"/>
            </w:pPr>
            <w:r w:rsidRPr="00E53B10">
              <w:t>1.105</w:t>
            </w:r>
          </w:p>
        </w:tc>
        <w:tc>
          <w:tcPr>
            <w:tcW w:w="0" w:type="auto"/>
            <w:tcBorders>
              <w:top w:val="nil"/>
              <w:left w:val="nil"/>
              <w:bottom w:val="nil"/>
              <w:right w:val="single" w:sz="4" w:space="0" w:color="auto"/>
            </w:tcBorders>
          </w:tcPr>
          <w:p w14:paraId="5551C700" w14:textId="77777777" w:rsidR="00811C1D" w:rsidRPr="00E53B10" w:rsidRDefault="00811C1D" w:rsidP="00811C1D">
            <w:pPr>
              <w:pStyle w:val="Compact"/>
              <w:spacing w:line="240" w:lineRule="auto"/>
              <w:ind w:firstLine="0"/>
            </w:pPr>
            <w:r w:rsidRPr="00E53B10">
              <w:t>0.575</w:t>
            </w:r>
          </w:p>
        </w:tc>
        <w:tc>
          <w:tcPr>
            <w:tcW w:w="0" w:type="auto"/>
            <w:tcBorders>
              <w:top w:val="nil"/>
              <w:left w:val="single" w:sz="4" w:space="0" w:color="auto"/>
              <w:bottom w:val="nil"/>
              <w:right w:val="nil"/>
            </w:tcBorders>
          </w:tcPr>
          <w:p w14:paraId="3D4C2391"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nil"/>
              <w:right w:val="nil"/>
            </w:tcBorders>
          </w:tcPr>
          <w:p w14:paraId="2CFD3FFA" w14:textId="77777777" w:rsidR="00811C1D" w:rsidRPr="00E53B10" w:rsidRDefault="00811C1D" w:rsidP="00811C1D">
            <w:pPr>
              <w:pStyle w:val="Compact"/>
              <w:spacing w:line="240" w:lineRule="auto"/>
              <w:ind w:firstLine="0"/>
            </w:pPr>
            <w:r w:rsidRPr="00E53B10">
              <w:t>3.63</w:t>
            </w:r>
          </w:p>
        </w:tc>
        <w:tc>
          <w:tcPr>
            <w:tcW w:w="0" w:type="auto"/>
            <w:tcBorders>
              <w:top w:val="nil"/>
              <w:left w:val="nil"/>
              <w:bottom w:val="nil"/>
              <w:right w:val="single" w:sz="4" w:space="0" w:color="auto"/>
            </w:tcBorders>
          </w:tcPr>
          <w:p w14:paraId="0A8C2C8B" w14:textId="77777777" w:rsidR="00811C1D" w:rsidRPr="00E53B10" w:rsidRDefault="00811C1D" w:rsidP="00811C1D">
            <w:pPr>
              <w:pStyle w:val="Compact"/>
              <w:spacing w:line="240" w:lineRule="auto"/>
              <w:ind w:firstLine="0"/>
            </w:pPr>
            <w:r w:rsidRPr="00E53B10">
              <w:t>0.057</w:t>
            </w:r>
          </w:p>
        </w:tc>
        <w:tc>
          <w:tcPr>
            <w:tcW w:w="0" w:type="auto"/>
            <w:tcBorders>
              <w:top w:val="nil"/>
              <w:left w:val="single" w:sz="4" w:space="0" w:color="auto"/>
              <w:bottom w:val="nil"/>
              <w:right w:val="nil"/>
            </w:tcBorders>
          </w:tcPr>
          <w:p w14:paraId="3E95985A"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nil"/>
              <w:right w:val="nil"/>
            </w:tcBorders>
          </w:tcPr>
          <w:p w14:paraId="0C0295F5" w14:textId="77777777" w:rsidR="00811C1D" w:rsidRPr="00E53B10" w:rsidRDefault="00811C1D" w:rsidP="00811C1D">
            <w:pPr>
              <w:pStyle w:val="Compact"/>
              <w:spacing w:line="240" w:lineRule="auto"/>
              <w:ind w:firstLine="0"/>
            </w:pPr>
            <w:r w:rsidRPr="00E53B10">
              <w:t>0.302</w:t>
            </w:r>
          </w:p>
        </w:tc>
        <w:tc>
          <w:tcPr>
            <w:tcW w:w="0" w:type="auto"/>
            <w:tcBorders>
              <w:top w:val="nil"/>
              <w:left w:val="nil"/>
              <w:bottom w:val="nil"/>
              <w:right w:val="single" w:sz="4" w:space="0" w:color="auto"/>
            </w:tcBorders>
          </w:tcPr>
          <w:p w14:paraId="5A3F82A3" w14:textId="77777777" w:rsidR="00811C1D" w:rsidRPr="00E53B10" w:rsidRDefault="00811C1D" w:rsidP="00811C1D">
            <w:pPr>
              <w:pStyle w:val="Compact"/>
              <w:spacing w:line="240" w:lineRule="auto"/>
              <w:ind w:firstLine="0"/>
            </w:pPr>
            <w:r w:rsidRPr="00E53B10">
              <w:t>0.86</w:t>
            </w:r>
            <w:r>
              <w:t>0</w:t>
            </w:r>
          </w:p>
        </w:tc>
      </w:tr>
      <w:tr w:rsidR="00811C1D" w:rsidRPr="00E53B10" w14:paraId="03BC597D" w14:textId="77777777" w:rsidTr="00811C1D">
        <w:trPr>
          <w:trHeight w:val="288"/>
        </w:trPr>
        <w:tc>
          <w:tcPr>
            <w:tcW w:w="0" w:type="auto"/>
            <w:tcBorders>
              <w:top w:val="nil"/>
              <w:left w:val="single" w:sz="4" w:space="0" w:color="auto"/>
              <w:bottom w:val="single" w:sz="4" w:space="0" w:color="auto"/>
              <w:right w:val="single" w:sz="4" w:space="0" w:color="auto"/>
            </w:tcBorders>
          </w:tcPr>
          <w:p w14:paraId="3F03105A" w14:textId="77777777" w:rsidR="00811C1D" w:rsidRPr="00E53B10" w:rsidRDefault="00811C1D" w:rsidP="00811C1D">
            <w:pPr>
              <w:pStyle w:val="Compact"/>
              <w:spacing w:line="240" w:lineRule="auto"/>
              <w:ind w:firstLine="0"/>
            </w:pPr>
            <w:r w:rsidRPr="00E53B10">
              <w:t>Vectorial Capacity</w:t>
            </w:r>
          </w:p>
        </w:tc>
        <w:tc>
          <w:tcPr>
            <w:tcW w:w="313" w:type="pct"/>
            <w:tcBorders>
              <w:top w:val="nil"/>
              <w:left w:val="single" w:sz="4" w:space="0" w:color="auto"/>
              <w:bottom w:val="single" w:sz="4" w:space="0" w:color="auto"/>
              <w:right w:val="nil"/>
            </w:tcBorders>
          </w:tcPr>
          <w:p w14:paraId="73971513" w14:textId="77777777" w:rsidR="00811C1D" w:rsidRPr="00E53B10" w:rsidRDefault="00811C1D" w:rsidP="00811C1D">
            <w:pPr>
              <w:pStyle w:val="Compact"/>
              <w:spacing w:line="240" w:lineRule="auto"/>
              <w:ind w:firstLine="0"/>
            </w:pPr>
            <w:r w:rsidRPr="00E53B10">
              <w:t>2</w:t>
            </w:r>
          </w:p>
        </w:tc>
        <w:tc>
          <w:tcPr>
            <w:tcW w:w="531" w:type="pct"/>
            <w:tcBorders>
              <w:top w:val="nil"/>
              <w:left w:val="nil"/>
              <w:bottom w:val="single" w:sz="4" w:space="0" w:color="auto"/>
              <w:right w:val="nil"/>
            </w:tcBorders>
          </w:tcPr>
          <w:p w14:paraId="06106594" w14:textId="77777777" w:rsidR="00811C1D" w:rsidRPr="00E53B10" w:rsidRDefault="00811C1D" w:rsidP="00811C1D">
            <w:pPr>
              <w:pStyle w:val="Compact"/>
              <w:spacing w:line="240" w:lineRule="auto"/>
              <w:ind w:firstLine="0"/>
            </w:pPr>
            <w:r w:rsidRPr="00E53B10">
              <w:t>0.161</w:t>
            </w:r>
          </w:p>
        </w:tc>
        <w:tc>
          <w:tcPr>
            <w:tcW w:w="0" w:type="auto"/>
            <w:tcBorders>
              <w:top w:val="nil"/>
              <w:left w:val="nil"/>
              <w:bottom w:val="single" w:sz="4" w:space="0" w:color="auto"/>
              <w:right w:val="single" w:sz="4" w:space="0" w:color="auto"/>
            </w:tcBorders>
          </w:tcPr>
          <w:p w14:paraId="3E1592FE" w14:textId="77777777" w:rsidR="00811C1D" w:rsidRPr="00E53B10" w:rsidRDefault="00811C1D" w:rsidP="00811C1D">
            <w:pPr>
              <w:pStyle w:val="Compact"/>
              <w:spacing w:line="240" w:lineRule="auto"/>
              <w:ind w:firstLine="0"/>
            </w:pPr>
            <w:r w:rsidRPr="00E53B10">
              <w:t>0.922</w:t>
            </w:r>
          </w:p>
        </w:tc>
        <w:tc>
          <w:tcPr>
            <w:tcW w:w="0" w:type="auto"/>
            <w:tcBorders>
              <w:top w:val="nil"/>
              <w:left w:val="single" w:sz="4" w:space="0" w:color="auto"/>
              <w:bottom w:val="single" w:sz="4" w:space="0" w:color="auto"/>
              <w:right w:val="nil"/>
            </w:tcBorders>
          </w:tcPr>
          <w:p w14:paraId="5CB4E4E7" w14:textId="77777777" w:rsidR="00811C1D" w:rsidRPr="00E53B10" w:rsidRDefault="00811C1D" w:rsidP="00811C1D">
            <w:pPr>
              <w:pStyle w:val="Compact"/>
              <w:spacing w:line="240" w:lineRule="auto"/>
              <w:ind w:firstLine="0"/>
            </w:pPr>
            <w:r w:rsidRPr="00E53B10">
              <w:t>1</w:t>
            </w:r>
          </w:p>
        </w:tc>
        <w:tc>
          <w:tcPr>
            <w:tcW w:w="0" w:type="auto"/>
            <w:tcBorders>
              <w:top w:val="nil"/>
              <w:left w:val="nil"/>
              <w:bottom w:val="single" w:sz="4" w:space="0" w:color="auto"/>
              <w:right w:val="nil"/>
            </w:tcBorders>
          </w:tcPr>
          <w:p w14:paraId="22BE4876" w14:textId="77777777" w:rsidR="00811C1D" w:rsidRPr="00E53B10" w:rsidRDefault="00811C1D" w:rsidP="00811C1D">
            <w:pPr>
              <w:pStyle w:val="Compact"/>
              <w:spacing w:line="240" w:lineRule="auto"/>
              <w:ind w:firstLine="0"/>
            </w:pPr>
            <w:r w:rsidRPr="00E53B10">
              <w:t>5.721</w:t>
            </w:r>
          </w:p>
        </w:tc>
        <w:tc>
          <w:tcPr>
            <w:tcW w:w="0" w:type="auto"/>
            <w:tcBorders>
              <w:top w:val="nil"/>
              <w:left w:val="nil"/>
              <w:bottom w:val="single" w:sz="4" w:space="0" w:color="auto"/>
              <w:right w:val="single" w:sz="4" w:space="0" w:color="auto"/>
            </w:tcBorders>
          </w:tcPr>
          <w:p w14:paraId="78EEA8D6" w14:textId="77777777" w:rsidR="00811C1D" w:rsidRPr="00E53B10" w:rsidRDefault="00811C1D" w:rsidP="00811C1D">
            <w:pPr>
              <w:pStyle w:val="Compact"/>
              <w:spacing w:line="240" w:lineRule="auto"/>
              <w:ind w:firstLine="0"/>
            </w:pPr>
            <w:r w:rsidRPr="00E53B10">
              <w:rPr>
                <w:b/>
              </w:rPr>
              <w:t>0.017</w:t>
            </w:r>
          </w:p>
        </w:tc>
        <w:tc>
          <w:tcPr>
            <w:tcW w:w="0" w:type="auto"/>
            <w:tcBorders>
              <w:top w:val="nil"/>
              <w:left w:val="single" w:sz="4" w:space="0" w:color="auto"/>
              <w:bottom w:val="single" w:sz="4" w:space="0" w:color="auto"/>
              <w:right w:val="nil"/>
            </w:tcBorders>
          </w:tcPr>
          <w:p w14:paraId="76D00F00" w14:textId="77777777" w:rsidR="00811C1D" w:rsidRPr="00E53B10" w:rsidRDefault="00811C1D" w:rsidP="00811C1D">
            <w:pPr>
              <w:pStyle w:val="Compact"/>
              <w:spacing w:line="240" w:lineRule="auto"/>
              <w:ind w:firstLine="0"/>
            </w:pPr>
            <w:r w:rsidRPr="00E53B10">
              <w:t>2</w:t>
            </w:r>
          </w:p>
        </w:tc>
        <w:tc>
          <w:tcPr>
            <w:tcW w:w="0" w:type="auto"/>
            <w:tcBorders>
              <w:top w:val="nil"/>
              <w:left w:val="nil"/>
              <w:bottom w:val="single" w:sz="4" w:space="0" w:color="auto"/>
              <w:right w:val="nil"/>
            </w:tcBorders>
          </w:tcPr>
          <w:p w14:paraId="26DC7D8B" w14:textId="77777777" w:rsidR="00811C1D" w:rsidRPr="00E53B10" w:rsidRDefault="00811C1D" w:rsidP="00811C1D">
            <w:pPr>
              <w:pStyle w:val="Compact"/>
              <w:spacing w:line="240" w:lineRule="auto"/>
              <w:ind w:firstLine="0"/>
            </w:pPr>
            <w:r w:rsidRPr="00E53B10">
              <w:t>0.905</w:t>
            </w:r>
          </w:p>
        </w:tc>
        <w:tc>
          <w:tcPr>
            <w:tcW w:w="0" w:type="auto"/>
            <w:tcBorders>
              <w:top w:val="nil"/>
              <w:left w:val="nil"/>
              <w:bottom w:val="single" w:sz="4" w:space="0" w:color="auto"/>
              <w:right w:val="single" w:sz="4" w:space="0" w:color="auto"/>
            </w:tcBorders>
          </w:tcPr>
          <w:p w14:paraId="73C911CA" w14:textId="77777777" w:rsidR="00811C1D" w:rsidRPr="00E53B10" w:rsidRDefault="00811C1D" w:rsidP="00811C1D">
            <w:pPr>
              <w:pStyle w:val="Compact"/>
              <w:spacing w:line="240" w:lineRule="auto"/>
              <w:ind w:firstLine="0"/>
            </w:pPr>
            <w:r w:rsidRPr="00E53B10">
              <w:t>0.636</w:t>
            </w:r>
          </w:p>
        </w:tc>
      </w:tr>
    </w:tbl>
    <w:p w14:paraId="6BC1C17C" w14:textId="1A3B2631" w:rsidR="00811C1D" w:rsidRPr="00811C1D" w:rsidRDefault="00811C1D" w:rsidP="00811C1D">
      <w:pPr>
        <w:pStyle w:val="BodyText"/>
        <w:spacing w:line="240" w:lineRule="auto"/>
        <w:ind w:firstLine="0"/>
        <w:rPr>
          <w:i/>
        </w:rPr>
      </w:pPr>
      <w:r w:rsidRPr="00811C1D">
        <w:rPr>
          <w:i/>
        </w:rPr>
        <w:t>Table Caption: GZLM model results of land class, season and their interaction on demographic and infection rates. Significance was assessed via Wald Chi-square tests (</w:t>
      </w:r>
      <m:oMath>
        <m:r>
          <w:rPr>
            <w:rFonts w:ascii="Cambria Math" w:hAnsi="Cambria Math"/>
          </w:rPr>
          <m:t>α=0.05</m:t>
        </m:r>
      </m:oMath>
      <w:r w:rsidRPr="00811C1D">
        <w:rPr>
          <w:i/>
        </w:rPr>
        <w:t>)</w:t>
      </w:r>
      <w:ins w:id="263" w:author="Michelle V Evans" w:date="2018-06-06T18:20:00Z">
        <w:r w:rsidR="00EE6586">
          <w:rPr>
            <w:i/>
          </w:rPr>
          <w:t xml:space="preserve"> and there was no evidence that data failed to meet assumptions of normality</w:t>
        </w:r>
      </w:ins>
      <w:ins w:id="264" w:author="Michelle V Evans" w:date="2018-06-05T18:23:00Z">
        <w:r w:rsidR="005C246A">
          <w:rPr>
            <w:i/>
          </w:rPr>
          <w:t>.</w:t>
        </w:r>
      </w:ins>
    </w:p>
    <w:p w14:paraId="1954C521" w14:textId="77777777" w:rsidR="00811C1D" w:rsidRPr="00811C1D" w:rsidRDefault="00811C1D" w:rsidP="00811C1D">
      <w:pPr>
        <w:pStyle w:val="BodyText"/>
      </w:pPr>
    </w:p>
    <w:p w14:paraId="165C78D6" w14:textId="1DBD5C34" w:rsidR="003E307B" w:rsidRDefault="003E307B" w:rsidP="003E307B">
      <w:pPr>
        <w:pStyle w:val="BodyText"/>
      </w:pPr>
      <w:r>
        <w:t xml:space="preserve">After incorporating the number of adult females emerging per day, the day of emergence, and their body size into the per capita </w:t>
      </w:r>
      <w:r w:rsidR="00ED05EA">
        <w:t>growth rate equation (Eq. 1</w:t>
      </w:r>
      <w:r>
        <w:t xml:space="preserve">), we found that the estimated per capita growth rate was higher in the summer season than the fall season (Fig. </w:t>
      </w:r>
      <w:r w:rsidR="00ED05EA">
        <w:t>3</w:t>
      </w:r>
      <w:r>
        <w:t xml:space="preserve">C, Table </w:t>
      </w:r>
      <w:r w:rsidR="00ED05EA">
        <w:t>3</w:t>
      </w:r>
      <w:r>
        <w:t xml:space="preserve">, mean </w:t>
      </w:r>
      <m:oMath>
        <m:r>
          <w:rPr>
            <w:rFonts w:ascii="Cambria Math" w:hAnsi="Cambria Math"/>
          </w:rPr>
          <m:t>±</m:t>
        </m:r>
      </m:oMath>
      <w:r>
        <w:t xml:space="preserve"> SE, summer: </w:t>
      </w:r>
      <m:oMath>
        <m:r>
          <w:rPr>
            <w:rFonts w:ascii="Cambria Math" w:hAnsi="Cambria Math"/>
          </w:rPr>
          <m:t>0.135±0.005</m:t>
        </m:r>
      </m:oMath>
      <w:r>
        <w:t xml:space="preserve">, fall: </w:t>
      </w:r>
      <m:oMath>
        <m:r>
          <w:rPr>
            <w:rFonts w:ascii="Cambria Math" w:hAnsi="Cambria Math"/>
          </w:rPr>
          <m:t>0.068±0.006</m:t>
        </m:r>
      </m:oMath>
      <w:r>
        <w:t xml:space="preserve">), with no difference across land class. The effect of </w:t>
      </w:r>
      <w:r>
        <w:lastRenderedPageBreak/>
        <w:t xml:space="preserve">temperature within a season was only significant for egg-to-adult survival, and differed in direction across season (mean </w:t>
      </w:r>
      <m:oMath>
        <m:r>
          <w:rPr>
            <w:rFonts w:ascii="Cambria Math" w:hAnsi="Cambria Math"/>
          </w:rPr>
          <m:t>β±</m:t>
        </m:r>
      </m:oMath>
      <w:r>
        <w:t xml:space="preserve"> SE, summer: </w:t>
      </w:r>
      <m:oMath>
        <m:r>
          <w:rPr>
            <w:rFonts w:ascii="Cambria Math" w:hAnsi="Cambria Math"/>
          </w:rPr>
          <m:t>-0.328±0.148</m:t>
        </m:r>
      </m:oMath>
      <w:r>
        <w:t xml:space="preserve">, fall: </w:t>
      </w:r>
      <m:oMath>
        <m:r>
          <w:rPr>
            <w:rFonts w:ascii="Cambria Math" w:hAnsi="Cambria Math"/>
          </w:rPr>
          <m:t>0.368±0.135</m:t>
        </m:r>
      </m:oMath>
      <w:r>
        <w:t xml:space="preserve">, Table S1). This mirrors a trend for the effect of land class on egg-to-adult survival to differ across season (Table </w:t>
      </w:r>
      <w:r w:rsidR="00ED05EA">
        <w:t>3</w:t>
      </w:r>
      <w:r>
        <w:t>). When controlling for land class and season, temperature explained no additional variation for any response variable (Table S2).</w:t>
      </w:r>
    </w:p>
    <w:p w14:paraId="749472F2" w14:textId="77777777" w:rsidR="003E307B" w:rsidRDefault="003E307B" w:rsidP="003E307B">
      <w:pPr>
        <w:pStyle w:val="Heading2"/>
      </w:pPr>
      <w:bookmarkStart w:id="265" w:name="carry-over-effects-of-land-class-and-sea"/>
      <w:bookmarkEnd w:id="265"/>
      <w:r>
        <w:t>Carry-over effects of land class and season on vector competence</w:t>
      </w:r>
    </w:p>
    <w:p w14:paraId="7E0A9982" w14:textId="07B1AB57" w:rsidR="003E307B" w:rsidRDefault="003E307B" w:rsidP="003E307B">
      <w:pPr>
        <w:pStyle w:val="FirstParagraph"/>
      </w:pPr>
      <w:r>
        <w:t xml:space="preserve">A total of 319 female mosquitoes were assessed for infection status, 20 per site in the summer and varying numbers per site in the fall due to lower emergence rates (sample sizes reported in Table </w:t>
      </w:r>
      <w:r w:rsidR="00ED05EA">
        <w:t>4</w:t>
      </w:r>
      <w:r>
        <w:t xml:space="preserve">). Carry-over effects of the larval environment on infection status were limited to infection and dissemination rates. We found that land class and season did significantly impact the probability of a mosquito becoming infected and disseminating dengue infection (Table </w:t>
      </w:r>
      <w:r w:rsidR="00ED05EA">
        <w:t>3</w:t>
      </w:r>
      <w:r>
        <w:t xml:space="preserve">). Both metrics were higher in the fall compared to the summer replicate, with urban sites having the lowest infection and dissemination rates across both seasons (Fig. </w:t>
      </w:r>
      <w:r w:rsidR="00ED05EA">
        <w:t>4</w:t>
      </w:r>
      <w:r>
        <w:t xml:space="preserve">A, B). While there was a trend for a higher proportion of mosquitoes becoming infectious in the summer (Fig. </w:t>
      </w:r>
      <w:r w:rsidR="00ED05EA">
        <w:t>4</w:t>
      </w:r>
      <w:r>
        <w:t>C), this was not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=3.63</m:t>
        </m:r>
      </m:oMath>
      <w:r>
        <w:t xml:space="preserve">, </w:t>
      </w:r>
      <m:oMath>
        <m:r>
          <w:rPr>
            <w:rFonts w:ascii="Cambria Math" w:hAnsi="Cambria Math"/>
          </w:rPr>
          <m:t>p=0.057</m:t>
        </m:r>
      </m:oMath>
      <w:r>
        <w:t xml:space="preserve">). The probability of becoming infectious did not differ across land class, nor season (Fig. </w:t>
      </w:r>
      <w:r w:rsidR="00ED05EA">
        <w:t>4</w:t>
      </w:r>
      <w:r>
        <w:t xml:space="preserve">C, Table </w:t>
      </w:r>
      <w:r w:rsidR="00ED05EA">
        <w:t>3</w:t>
      </w:r>
      <w:r>
        <w:t xml:space="preserve">), despite the higher probability of mosquito infection and dissemination in the fall, and on suburban and rural sites. Similarly, there was no effect of temperature on any infection metric within a season (Table S1), and temperature did not explain any additional variation after controlling for land class and seasons (Table S2). This suggests that the ability of virus to escape the midgut and invade the salivary glands differs in adults reared in the summer vs. the fall and across land class, with a higher proportion of dengue infected mosquitoes becoming infectious in the summer and on urban sites (Table </w:t>
      </w:r>
      <w:r w:rsidR="00ED05EA">
        <w:t>4</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=13.65</m:t>
        </m:r>
      </m:oMath>
      <w:r>
        <w:t xml:space="preserve">, </w:t>
      </w:r>
      <m:oMath>
        <m:r>
          <w:rPr>
            <w:rFonts w:ascii="Cambria Math" w:hAnsi="Cambria Math"/>
          </w:rPr>
          <m:t>p&lt;0.001</m:t>
        </m:r>
      </m:oMath>
      <w:r>
        <w:t>). We also found the probability of infection to decline with increasing body size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=4.776</m:t>
        </m:r>
      </m:oMath>
      <w:r>
        <w:t xml:space="preserve">, </w:t>
      </w:r>
      <m:oMath>
        <m:r>
          <w:rPr>
            <w:rFonts w:ascii="Cambria Math" w:hAnsi="Cambria Math"/>
          </w:rPr>
          <w:lastRenderedPageBreak/>
          <m:t>p=0.0289</m:t>
        </m:r>
      </m:oMath>
      <w:r>
        <w:t>), although there was no evidence for a relationship between body size and the probability of dissemination or infectiousness.</w:t>
      </w:r>
    </w:p>
    <w:p w14:paraId="526DFBA2" w14:textId="46092F19" w:rsidR="00811C1D" w:rsidRPr="00E53B10" w:rsidRDefault="00811C1D" w:rsidP="00811C1D">
      <w:pPr>
        <w:pStyle w:val="TableCaption"/>
        <w:spacing w:line="276" w:lineRule="auto"/>
        <w:ind w:firstLine="0"/>
        <w:rPr>
          <w:sz w:val="22"/>
          <w:szCs w:val="22"/>
        </w:rPr>
      </w:pPr>
      <w:r w:rsidRPr="00E53B10">
        <w:rPr>
          <w:sz w:val="22"/>
          <w:szCs w:val="22"/>
        </w:rPr>
        <w:t>Table 4. Dengue infection rates</w:t>
      </w:r>
      <w:r w:rsidRPr="00E53B10">
        <w:rPr>
          <w:b w:val="0"/>
          <w:sz w:val="22"/>
          <w:szCs w:val="22"/>
        </w:rPr>
        <w:t xml:space="preserve">. </w:t>
      </w:r>
    </w:p>
    <w:tbl>
      <w:tblPr>
        <w:tblStyle w:val="TableGrid"/>
        <w:tblW w:w="4881" w:type="pct"/>
        <w:tblLook w:val="07E0" w:firstRow="1" w:lastRow="1" w:firstColumn="1" w:lastColumn="1" w:noHBand="1" w:noVBand="1"/>
      </w:tblPr>
      <w:tblGrid>
        <w:gridCol w:w="1366"/>
        <w:gridCol w:w="1522"/>
        <w:gridCol w:w="1898"/>
        <w:gridCol w:w="2355"/>
        <w:gridCol w:w="1986"/>
      </w:tblGrid>
      <w:tr w:rsidR="00811C1D" w14:paraId="71AE51D9" w14:textId="77777777" w:rsidTr="00811C1D">
        <w:tc>
          <w:tcPr>
            <w:tcW w:w="0" w:type="auto"/>
            <w:vAlign w:val="center"/>
          </w:tcPr>
          <w:p w14:paraId="605B554F" w14:textId="77777777" w:rsidR="00811C1D" w:rsidRDefault="00811C1D" w:rsidP="00811C1D">
            <w:pPr>
              <w:pStyle w:val="Compact"/>
              <w:ind w:firstLine="0"/>
            </w:pPr>
            <w:r>
              <w:rPr>
                <w:b/>
              </w:rPr>
              <w:t>Season</w:t>
            </w:r>
          </w:p>
        </w:tc>
        <w:tc>
          <w:tcPr>
            <w:tcW w:w="834" w:type="pct"/>
            <w:vAlign w:val="center"/>
          </w:tcPr>
          <w:p w14:paraId="2AE4A146" w14:textId="77777777" w:rsidR="00811C1D" w:rsidRDefault="00811C1D" w:rsidP="00811C1D">
            <w:pPr>
              <w:pStyle w:val="Compact"/>
              <w:ind w:firstLine="0"/>
            </w:pPr>
            <w:r>
              <w:rPr>
                <w:b/>
              </w:rPr>
              <w:t>Land Class</w:t>
            </w:r>
          </w:p>
        </w:tc>
        <w:tc>
          <w:tcPr>
            <w:tcW w:w="1040" w:type="pct"/>
            <w:vAlign w:val="center"/>
          </w:tcPr>
          <w:p w14:paraId="200BD1A6" w14:textId="77777777" w:rsidR="00811C1D" w:rsidRDefault="00811C1D" w:rsidP="00811C1D">
            <w:pPr>
              <w:pStyle w:val="Compact"/>
              <w:ind w:firstLine="0"/>
            </w:pPr>
            <w:r>
              <w:rPr>
                <w:b/>
              </w:rPr>
              <w:t>No. infected (n)</w:t>
            </w:r>
          </w:p>
        </w:tc>
        <w:tc>
          <w:tcPr>
            <w:tcW w:w="0" w:type="auto"/>
            <w:vAlign w:val="center"/>
          </w:tcPr>
          <w:p w14:paraId="00769145" w14:textId="77777777" w:rsidR="00811C1D" w:rsidRDefault="00811C1D" w:rsidP="00811C1D">
            <w:pPr>
              <w:pStyle w:val="Compact"/>
              <w:ind w:firstLine="0"/>
            </w:pPr>
            <w:r>
              <w:rPr>
                <w:b/>
              </w:rPr>
              <w:t>No. disseminated (n)</w:t>
            </w:r>
          </w:p>
        </w:tc>
        <w:tc>
          <w:tcPr>
            <w:tcW w:w="0" w:type="auto"/>
            <w:vAlign w:val="center"/>
          </w:tcPr>
          <w:p w14:paraId="5FAFADE0" w14:textId="77777777" w:rsidR="00811C1D" w:rsidRDefault="00811C1D" w:rsidP="00811C1D">
            <w:pPr>
              <w:pStyle w:val="Compact"/>
              <w:ind w:firstLine="0"/>
            </w:pPr>
            <w:r>
              <w:rPr>
                <w:b/>
              </w:rPr>
              <w:t>No. infectious (n)</w:t>
            </w:r>
          </w:p>
        </w:tc>
      </w:tr>
      <w:tr w:rsidR="00811C1D" w14:paraId="6E56D1EE" w14:textId="77777777" w:rsidTr="00811C1D">
        <w:tc>
          <w:tcPr>
            <w:tcW w:w="0" w:type="auto"/>
          </w:tcPr>
          <w:p w14:paraId="4786F794" w14:textId="77777777" w:rsidR="00811C1D" w:rsidRDefault="00811C1D" w:rsidP="00811C1D">
            <w:pPr>
              <w:pStyle w:val="Compact"/>
            </w:pPr>
            <w:r>
              <w:rPr>
                <w:i/>
              </w:rPr>
              <w:t>Summer</w:t>
            </w:r>
          </w:p>
        </w:tc>
        <w:tc>
          <w:tcPr>
            <w:tcW w:w="834" w:type="pct"/>
          </w:tcPr>
          <w:p w14:paraId="1FD4CB73" w14:textId="77777777" w:rsidR="00811C1D" w:rsidRDefault="00811C1D" w:rsidP="00811C1D"/>
        </w:tc>
        <w:tc>
          <w:tcPr>
            <w:tcW w:w="1040" w:type="pct"/>
          </w:tcPr>
          <w:p w14:paraId="418DB6B8" w14:textId="77777777" w:rsidR="00811C1D" w:rsidRDefault="00811C1D" w:rsidP="00811C1D"/>
        </w:tc>
        <w:tc>
          <w:tcPr>
            <w:tcW w:w="0" w:type="auto"/>
          </w:tcPr>
          <w:p w14:paraId="74A796AB" w14:textId="77777777" w:rsidR="00811C1D" w:rsidRDefault="00811C1D" w:rsidP="00811C1D"/>
        </w:tc>
        <w:tc>
          <w:tcPr>
            <w:tcW w:w="0" w:type="auto"/>
          </w:tcPr>
          <w:p w14:paraId="5C4C188D" w14:textId="77777777" w:rsidR="00811C1D" w:rsidRDefault="00811C1D" w:rsidP="00811C1D"/>
        </w:tc>
      </w:tr>
      <w:tr w:rsidR="00811C1D" w14:paraId="4DBE732F" w14:textId="77777777" w:rsidTr="00811C1D">
        <w:trPr>
          <w:trHeight w:val="359"/>
        </w:trPr>
        <w:tc>
          <w:tcPr>
            <w:tcW w:w="0" w:type="auto"/>
          </w:tcPr>
          <w:p w14:paraId="13C08935" w14:textId="77777777" w:rsidR="00811C1D" w:rsidRDefault="00811C1D" w:rsidP="00811C1D"/>
        </w:tc>
        <w:tc>
          <w:tcPr>
            <w:tcW w:w="834" w:type="pct"/>
          </w:tcPr>
          <w:p w14:paraId="5C5C5F8A" w14:textId="77777777" w:rsidR="00811C1D" w:rsidRDefault="00811C1D" w:rsidP="00811C1D">
            <w:pPr>
              <w:pStyle w:val="Compact"/>
              <w:ind w:firstLine="0"/>
              <w:jc w:val="both"/>
            </w:pPr>
            <w:r>
              <w:t>Rural</w:t>
            </w:r>
          </w:p>
        </w:tc>
        <w:tc>
          <w:tcPr>
            <w:tcW w:w="1040" w:type="pct"/>
          </w:tcPr>
          <w:p w14:paraId="5ECA0E31" w14:textId="77777777" w:rsidR="00811C1D" w:rsidRDefault="00811C1D" w:rsidP="00811C1D">
            <w:pPr>
              <w:pStyle w:val="Compact"/>
              <w:jc w:val="both"/>
            </w:pPr>
            <w:r>
              <w:t>22 (56)</w:t>
            </w:r>
          </w:p>
        </w:tc>
        <w:tc>
          <w:tcPr>
            <w:tcW w:w="0" w:type="auto"/>
          </w:tcPr>
          <w:p w14:paraId="088F5E92" w14:textId="77777777" w:rsidR="00811C1D" w:rsidRDefault="00811C1D" w:rsidP="00811C1D">
            <w:pPr>
              <w:pStyle w:val="Compact"/>
              <w:jc w:val="both"/>
            </w:pPr>
            <w:r>
              <w:t>19 (60)</w:t>
            </w:r>
          </w:p>
        </w:tc>
        <w:tc>
          <w:tcPr>
            <w:tcW w:w="0" w:type="auto"/>
          </w:tcPr>
          <w:p w14:paraId="7F2BC8AC" w14:textId="77777777" w:rsidR="00811C1D" w:rsidRDefault="00811C1D" w:rsidP="00811C1D">
            <w:pPr>
              <w:pStyle w:val="Compact"/>
              <w:jc w:val="both"/>
            </w:pPr>
            <w:r>
              <w:t>6 (60)</w:t>
            </w:r>
          </w:p>
        </w:tc>
      </w:tr>
      <w:tr w:rsidR="00811C1D" w14:paraId="600E23AE" w14:textId="77777777" w:rsidTr="00811C1D">
        <w:tc>
          <w:tcPr>
            <w:tcW w:w="0" w:type="auto"/>
          </w:tcPr>
          <w:p w14:paraId="1E559FED" w14:textId="77777777" w:rsidR="00811C1D" w:rsidRDefault="00811C1D" w:rsidP="00811C1D"/>
        </w:tc>
        <w:tc>
          <w:tcPr>
            <w:tcW w:w="834" w:type="pct"/>
          </w:tcPr>
          <w:p w14:paraId="55E5165F" w14:textId="77777777" w:rsidR="00811C1D" w:rsidRDefault="00811C1D" w:rsidP="00811C1D">
            <w:pPr>
              <w:pStyle w:val="Compact"/>
              <w:ind w:firstLine="0"/>
              <w:jc w:val="both"/>
            </w:pPr>
            <w:r>
              <w:t>Suburban</w:t>
            </w:r>
          </w:p>
        </w:tc>
        <w:tc>
          <w:tcPr>
            <w:tcW w:w="1040" w:type="pct"/>
          </w:tcPr>
          <w:p w14:paraId="50981B18" w14:textId="77777777" w:rsidR="00811C1D" w:rsidRDefault="00811C1D" w:rsidP="00811C1D">
            <w:pPr>
              <w:pStyle w:val="Compact"/>
              <w:jc w:val="both"/>
            </w:pPr>
            <w:r>
              <w:t>32 (57)</w:t>
            </w:r>
          </w:p>
        </w:tc>
        <w:tc>
          <w:tcPr>
            <w:tcW w:w="0" w:type="auto"/>
          </w:tcPr>
          <w:p w14:paraId="765446BA" w14:textId="77777777" w:rsidR="00811C1D" w:rsidRDefault="00811C1D" w:rsidP="00811C1D">
            <w:pPr>
              <w:pStyle w:val="Compact"/>
              <w:jc w:val="both"/>
            </w:pPr>
            <w:r>
              <w:t>26 (57)</w:t>
            </w:r>
          </w:p>
        </w:tc>
        <w:tc>
          <w:tcPr>
            <w:tcW w:w="0" w:type="auto"/>
          </w:tcPr>
          <w:p w14:paraId="1A2A33B3" w14:textId="77777777" w:rsidR="00811C1D" w:rsidRDefault="00811C1D" w:rsidP="00811C1D">
            <w:pPr>
              <w:pStyle w:val="Compact"/>
              <w:jc w:val="both"/>
            </w:pPr>
            <w:r>
              <w:t>10 (57)</w:t>
            </w:r>
          </w:p>
        </w:tc>
      </w:tr>
      <w:tr w:rsidR="00811C1D" w14:paraId="182E5791" w14:textId="77777777" w:rsidTr="00811C1D">
        <w:tc>
          <w:tcPr>
            <w:tcW w:w="0" w:type="auto"/>
          </w:tcPr>
          <w:p w14:paraId="197BB942" w14:textId="77777777" w:rsidR="00811C1D" w:rsidRDefault="00811C1D" w:rsidP="00811C1D"/>
        </w:tc>
        <w:tc>
          <w:tcPr>
            <w:tcW w:w="834" w:type="pct"/>
          </w:tcPr>
          <w:p w14:paraId="3A7ED3CC" w14:textId="77777777" w:rsidR="00811C1D" w:rsidRDefault="00811C1D" w:rsidP="00811C1D">
            <w:pPr>
              <w:pStyle w:val="Compact"/>
              <w:ind w:firstLine="0"/>
              <w:jc w:val="both"/>
            </w:pPr>
            <w:r>
              <w:t>Urban</w:t>
            </w:r>
          </w:p>
        </w:tc>
        <w:tc>
          <w:tcPr>
            <w:tcW w:w="1040" w:type="pct"/>
          </w:tcPr>
          <w:p w14:paraId="2E900324" w14:textId="77777777" w:rsidR="00811C1D" w:rsidRDefault="00811C1D" w:rsidP="00811C1D">
            <w:pPr>
              <w:pStyle w:val="Compact"/>
              <w:jc w:val="both"/>
            </w:pPr>
            <w:r>
              <w:t>10 (51)</w:t>
            </w:r>
          </w:p>
        </w:tc>
        <w:tc>
          <w:tcPr>
            <w:tcW w:w="0" w:type="auto"/>
          </w:tcPr>
          <w:p w14:paraId="65D5413C" w14:textId="77777777" w:rsidR="00811C1D" w:rsidRDefault="00811C1D" w:rsidP="00811C1D">
            <w:pPr>
              <w:pStyle w:val="Compact"/>
              <w:jc w:val="both"/>
            </w:pPr>
            <w:r>
              <w:t>10 (53)</w:t>
            </w:r>
          </w:p>
        </w:tc>
        <w:tc>
          <w:tcPr>
            <w:tcW w:w="0" w:type="auto"/>
          </w:tcPr>
          <w:p w14:paraId="41348DBD" w14:textId="77777777" w:rsidR="00811C1D" w:rsidRDefault="00811C1D" w:rsidP="00811C1D">
            <w:pPr>
              <w:pStyle w:val="Compact"/>
              <w:jc w:val="both"/>
            </w:pPr>
            <w:r>
              <w:t>7 (53)</w:t>
            </w:r>
          </w:p>
        </w:tc>
      </w:tr>
      <w:tr w:rsidR="00811C1D" w14:paraId="093F5505" w14:textId="77777777" w:rsidTr="00811C1D">
        <w:tc>
          <w:tcPr>
            <w:tcW w:w="0" w:type="auto"/>
          </w:tcPr>
          <w:p w14:paraId="44E2093A" w14:textId="77777777" w:rsidR="00811C1D" w:rsidRDefault="00811C1D" w:rsidP="00811C1D">
            <w:pPr>
              <w:pStyle w:val="Compact"/>
            </w:pPr>
            <w:r>
              <w:rPr>
                <w:i/>
              </w:rPr>
              <w:t>Fall</w:t>
            </w:r>
          </w:p>
        </w:tc>
        <w:tc>
          <w:tcPr>
            <w:tcW w:w="834" w:type="pct"/>
          </w:tcPr>
          <w:p w14:paraId="2E88CEB6" w14:textId="77777777" w:rsidR="00811C1D" w:rsidRDefault="00811C1D" w:rsidP="00811C1D">
            <w:pPr>
              <w:jc w:val="both"/>
            </w:pPr>
          </w:p>
        </w:tc>
        <w:tc>
          <w:tcPr>
            <w:tcW w:w="1040" w:type="pct"/>
          </w:tcPr>
          <w:p w14:paraId="516EF163" w14:textId="77777777" w:rsidR="00811C1D" w:rsidRDefault="00811C1D" w:rsidP="00811C1D">
            <w:pPr>
              <w:jc w:val="both"/>
            </w:pPr>
          </w:p>
        </w:tc>
        <w:tc>
          <w:tcPr>
            <w:tcW w:w="0" w:type="auto"/>
          </w:tcPr>
          <w:p w14:paraId="282F3191" w14:textId="77777777" w:rsidR="00811C1D" w:rsidRDefault="00811C1D" w:rsidP="00811C1D">
            <w:pPr>
              <w:jc w:val="both"/>
            </w:pPr>
          </w:p>
        </w:tc>
        <w:tc>
          <w:tcPr>
            <w:tcW w:w="0" w:type="auto"/>
          </w:tcPr>
          <w:p w14:paraId="358D4FE8" w14:textId="77777777" w:rsidR="00811C1D" w:rsidRDefault="00811C1D" w:rsidP="00811C1D">
            <w:pPr>
              <w:jc w:val="both"/>
            </w:pPr>
          </w:p>
        </w:tc>
      </w:tr>
      <w:tr w:rsidR="00811C1D" w14:paraId="5E400C2C" w14:textId="77777777" w:rsidTr="00811C1D">
        <w:tc>
          <w:tcPr>
            <w:tcW w:w="0" w:type="auto"/>
          </w:tcPr>
          <w:p w14:paraId="5DAD5D35" w14:textId="77777777" w:rsidR="00811C1D" w:rsidRDefault="00811C1D" w:rsidP="00811C1D"/>
        </w:tc>
        <w:tc>
          <w:tcPr>
            <w:tcW w:w="834" w:type="pct"/>
          </w:tcPr>
          <w:p w14:paraId="5EDDA387" w14:textId="77777777" w:rsidR="00811C1D" w:rsidRDefault="00811C1D" w:rsidP="00811C1D">
            <w:pPr>
              <w:pStyle w:val="Compact"/>
              <w:ind w:firstLine="0"/>
              <w:jc w:val="both"/>
            </w:pPr>
            <w:r>
              <w:t>Rural</w:t>
            </w:r>
          </w:p>
        </w:tc>
        <w:tc>
          <w:tcPr>
            <w:tcW w:w="1040" w:type="pct"/>
          </w:tcPr>
          <w:p w14:paraId="77D753BF" w14:textId="77777777" w:rsidR="00811C1D" w:rsidRDefault="00811C1D" w:rsidP="00811C1D">
            <w:pPr>
              <w:pStyle w:val="Compact"/>
              <w:jc w:val="both"/>
            </w:pPr>
            <w:r>
              <w:t>32 (50)</w:t>
            </w:r>
          </w:p>
        </w:tc>
        <w:tc>
          <w:tcPr>
            <w:tcW w:w="0" w:type="auto"/>
          </w:tcPr>
          <w:p w14:paraId="1AB4C132" w14:textId="77777777" w:rsidR="00811C1D" w:rsidRDefault="00811C1D" w:rsidP="00811C1D">
            <w:pPr>
              <w:pStyle w:val="Compact"/>
              <w:jc w:val="both"/>
            </w:pPr>
            <w:r>
              <w:t>30 (50)</w:t>
            </w:r>
          </w:p>
        </w:tc>
        <w:tc>
          <w:tcPr>
            <w:tcW w:w="0" w:type="auto"/>
          </w:tcPr>
          <w:p w14:paraId="236469EA" w14:textId="77777777" w:rsidR="00811C1D" w:rsidRDefault="00811C1D" w:rsidP="00811C1D">
            <w:pPr>
              <w:pStyle w:val="Compact"/>
              <w:jc w:val="both"/>
            </w:pPr>
            <w:r>
              <w:t>3 (47)</w:t>
            </w:r>
          </w:p>
        </w:tc>
      </w:tr>
      <w:tr w:rsidR="00811C1D" w14:paraId="05B91CDF" w14:textId="77777777" w:rsidTr="00811C1D">
        <w:tc>
          <w:tcPr>
            <w:tcW w:w="0" w:type="auto"/>
          </w:tcPr>
          <w:p w14:paraId="5A1FEFD7" w14:textId="77777777" w:rsidR="00811C1D" w:rsidRDefault="00811C1D" w:rsidP="00811C1D"/>
        </w:tc>
        <w:tc>
          <w:tcPr>
            <w:tcW w:w="834" w:type="pct"/>
          </w:tcPr>
          <w:p w14:paraId="1640EE9D" w14:textId="77777777" w:rsidR="00811C1D" w:rsidRDefault="00811C1D" w:rsidP="00811C1D">
            <w:pPr>
              <w:pStyle w:val="Compact"/>
              <w:ind w:firstLine="0"/>
              <w:jc w:val="both"/>
            </w:pPr>
            <w:r>
              <w:t>Suburban</w:t>
            </w:r>
          </w:p>
        </w:tc>
        <w:tc>
          <w:tcPr>
            <w:tcW w:w="1040" w:type="pct"/>
          </w:tcPr>
          <w:p w14:paraId="540EB8E7" w14:textId="77777777" w:rsidR="00811C1D" w:rsidRDefault="00811C1D" w:rsidP="00811C1D">
            <w:pPr>
              <w:pStyle w:val="Compact"/>
              <w:jc w:val="both"/>
            </w:pPr>
            <w:r>
              <w:t>28 (43)</w:t>
            </w:r>
          </w:p>
        </w:tc>
        <w:tc>
          <w:tcPr>
            <w:tcW w:w="0" w:type="auto"/>
          </w:tcPr>
          <w:p w14:paraId="53D854C7" w14:textId="77777777" w:rsidR="00811C1D" w:rsidRDefault="00811C1D" w:rsidP="00811C1D">
            <w:pPr>
              <w:pStyle w:val="Compact"/>
              <w:jc w:val="both"/>
            </w:pPr>
            <w:r>
              <w:t>25 (41)</w:t>
            </w:r>
          </w:p>
        </w:tc>
        <w:tc>
          <w:tcPr>
            <w:tcW w:w="0" w:type="auto"/>
          </w:tcPr>
          <w:p w14:paraId="2D392E7C" w14:textId="77777777" w:rsidR="00811C1D" w:rsidRDefault="00811C1D" w:rsidP="00811C1D">
            <w:pPr>
              <w:pStyle w:val="Compact"/>
              <w:jc w:val="both"/>
            </w:pPr>
            <w:r>
              <w:t>3 (43)</w:t>
            </w:r>
          </w:p>
        </w:tc>
      </w:tr>
      <w:tr w:rsidR="00811C1D" w14:paraId="4522C1E3" w14:textId="77777777" w:rsidTr="00811C1D">
        <w:tc>
          <w:tcPr>
            <w:tcW w:w="0" w:type="auto"/>
          </w:tcPr>
          <w:p w14:paraId="299557FA" w14:textId="77777777" w:rsidR="00811C1D" w:rsidRDefault="00811C1D" w:rsidP="00811C1D"/>
        </w:tc>
        <w:tc>
          <w:tcPr>
            <w:tcW w:w="834" w:type="pct"/>
          </w:tcPr>
          <w:p w14:paraId="615CD7CD" w14:textId="77777777" w:rsidR="00811C1D" w:rsidRDefault="00811C1D" w:rsidP="00811C1D">
            <w:pPr>
              <w:pStyle w:val="Compact"/>
              <w:ind w:firstLine="0"/>
              <w:jc w:val="both"/>
            </w:pPr>
            <w:r>
              <w:t>Urban</w:t>
            </w:r>
          </w:p>
        </w:tc>
        <w:tc>
          <w:tcPr>
            <w:tcW w:w="1040" w:type="pct"/>
          </w:tcPr>
          <w:p w14:paraId="41CFC657" w14:textId="77777777" w:rsidR="00811C1D" w:rsidRDefault="00811C1D" w:rsidP="00811C1D">
            <w:pPr>
              <w:pStyle w:val="Compact"/>
              <w:jc w:val="both"/>
            </w:pPr>
            <w:r>
              <w:t>26 (59)</w:t>
            </w:r>
          </w:p>
        </w:tc>
        <w:tc>
          <w:tcPr>
            <w:tcW w:w="0" w:type="auto"/>
          </w:tcPr>
          <w:p w14:paraId="5AF8BC8A" w14:textId="77777777" w:rsidR="00811C1D" w:rsidRDefault="00811C1D" w:rsidP="00811C1D">
            <w:pPr>
              <w:pStyle w:val="Compact"/>
              <w:jc w:val="both"/>
            </w:pPr>
            <w:r>
              <w:t>22 (57)</w:t>
            </w:r>
          </w:p>
        </w:tc>
        <w:tc>
          <w:tcPr>
            <w:tcW w:w="0" w:type="auto"/>
          </w:tcPr>
          <w:p w14:paraId="1365D82C" w14:textId="77777777" w:rsidR="00811C1D" w:rsidRDefault="00811C1D" w:rsidP="00811C1D">
            <w:pPr>
              <w:pStyle w:val="Compact"/>
              <w:jc w:val="both"/>
            </w:pPr>
            <w:r>
              <w:t>4 (59)</w:t>
            </w:r>
          </w:p>
        </w:tc>
      </w:tr>
    </w:tbl>
    <w:p w14:paraId="2B838D61" w14:textId="1EBB2847" w:rsidR="00811C1D" w:rsidRPr="00811C1D" w:rsidRDefault="00811C1D" w:rsidP="00811C1D">
      <w:pPr>
        <w:spacing w:line="240" w:lineRule="auto"/>
        <w:ind w:firstLine="0"/>
        <w:rPr>
          <w:rFonts w:asciiTheme="majorHAnsi" w:eastAsiaTheme="majorEastAsia" w:hAnsiTheme="majorHAnsi" w:cstheme="majorBidi"/>
          <w:b/>
          <w:bCs/>
          <w:i/>
          <w:iCs/>
          <w:sz w:val="32"/>
          <w:szCs w:val="32"/>
        </w:rPr>
      </w:pPr>
      <w:r w:rsidRPr="00811C1D">
        <w:rPr>
          <w:i/>
        </w:rPr>
        <w:t>Table Caption: The rates of infection (mosquitoes with dengue positive bodies), dissemination (infected mosquitoes with dengue positive heads) and infectiousness (infected mosquitoes with dengue positive saliva) across season and land class. Raw numbers of positive samples are shown with</w:t>
      </w:r>
      <w:r w:rsidR="00145D71">
        <w:rPr>
          <w:i/>
        </w:rPr>
        <w:t xml:space="preserve"> </w:t>
      </w:r>
      <w:ins w:id="266" w:author="Michelle V Evans" w:date="2018-06-05T18:23:00Z">
        <w:r w:rsidR="00145D71">
          <w:rPr>
            <w:i/>
          </w:rPr>
          <w:t xml:space="preserve">the </w:t>
        </w:r>
      </w:ins>
      <w:r w:rsidRPr="00811C1D">
        <w:rPr>
          <w:i/>
        </w:rPr>
        <w:t>denominator in parentheses.</w:t>
      </w:r>
    </w:p>
    <w:p w14:paraId="77B00A22" w14:textId="77777777" w:rsidR="003E307B" w:rsidRDefault="003E307B" w:rsidP="003E307B">
      <w:pPr>
        <w:pStyle w:val="Heading2"/>
      </w:pPr>
      <w:bookmarkStart w:id="267" w:name="integrating-direct-and-carry-over-effect"/>
      <w:bookmarkEnd w:id="267"/>
      <w:r>
        <w:t>Integrating direct and carry-over effects into estimates of transmission potential</w:t>
      </w:r>
    </w:p>
    <w:p w14:paraId="3781A892" w14:textId="3671736E" w:rsidR="003E307B" w:rsidRDefault="003E307B" w:rsidP="003E307B">
      <w:pPr>
        <w:pStyle w:val="FirstParagraph"/>
      </w:pPr>
      <w:r>
        <w:t xml:space="preserve">We found </w:t>
      </w:r>
      <m:oMath>
        <m:r>
          <w:rPr>
            <w:rFonts w:ascii="Cambria Math" w:hAnsi="Cambria Math"/>
          </w:rPr>
          <m:t>VC</m:t>
        </m:r>
      </m:oMath>
      <w:r>
        <w:t xml:space="preserve"> to be higher in the summer (mean</w:t>
      </w:r>
      <w:ins w:id="268" w:author="Michelle V Evans" w:date="2018-06-05T18:23:00Z">
        <m:oMath>
          <m:r>
            <w:rPr>
              <w:rFonts w:ascii="Cambria Math" w:hAnsi="Cambria Math"/>
            </w:rPr>
            <m:t xml:space="preserve"> ±</m:t>
          </m:r>
        </m:oMath>
        <w:r w:rsidR="00815904">
          <w:t xml:space="preserve"> </w:t>
        </w:r>
        <w:proofErr w:type="gramStart"/>
        <w:r w:rsidR="00815904">
          <w:t xml:space="preserve">SE </w:t>
        </w:r>
      </w:ins>
      <w:r>
        <w:t>:</w:t>
      </w:r>
      <w:proofErr w:type="gramEnd"/>
      <w:r>
        <w:t xml:space="preserve"> </w:t>
      </w:r>
      <m:oMath>
        <m:r>
          <w:rPr>
            <w:rFonts w:ascii="Cambria Math" w:hAnsi="Cambria Math"/>
          </w:rPr>
          <m:t>5.847±0.</m:t>
        </m:r>
        <w:del w:id="269" w:author="Michelle V Evans" w:date="2018-06-05T18:23:00Z">
          <m:r>
            <w:rPr>
              <w:rFonts w:ascii="Cambria Math" w:hAnsi="Cambria Math"/>
            </w:rPr>
            <m:t>0.768SE</m:t>
          </m:r>
        </w:del>
        <w:ins w:id="270" w:author="Michelle V Evans" w:date="2018-06-05T18:23:00Z">
          <m:r>
            <w:rPr>
              <w:rFonts w:ascii="Cambria Math" w:hAnsi="Cambria Math"/>
            </w:rPr>
            <m:t>768</m:t>
          </m:r>
        </w:ins>
      </m:oMath>
      <w:r>
        <w:t>) than the fall (</w:t>
      </w:r>
      <m:oMath>
        <m:r>
          <w:rPr>
            <w:rFonts w:ascii="Cambria Math" w:hAnsi="Cambria Math"/>
          </w:rPr>
          <m:t>0.252±1.</m:t>
        </m:r>
        <w:del w:id="271" w:author="Michelle V Evans" w:date="2018-06-05T18:23:00Z">
          <m:r>
            <w:rPr>
              <w:rFonts w:ascii="Cambria Math" w:hAnsi="Cambria Math"/>
            </w:rPr>
            <m:t>087SE</m:t>
          </m:r>
        </w:del>
        <w:ins w:id="272" w:author="Michelle V Evans" w:date="2018-06-05T18:23:00Z">
          <m:r>
            <w:rPr>
              <w:rFonts w:ascii="Cambria Math" w:hAnsi="Cambria Math"/>
            </w:rPr>
            <m:t>087</m:t>
          </m:r>
        </w:ins>
      </m:oMath>
      <w:r>
        <w:t xml:space="preserve">) (Fig. </w:t>
      </w:r>
      <w:r w:rsidR="00ED05EA">
        <w:t>5</w:t>
      </w:r>
      <w:r>
        <w:t xml:space="preserve">, Table </w:t>
      </w:r>
      <w:r w:rsidR="00ED05EA">
        <w:t>3</w:t>
      </w:r>
      <w:r>
        <w:t xml:space="preserve">). In the summer season, there was a trend for </w:t>
      </w:r>
      <m:oMath>
        <m:r>
          <w:rPr>
            <w:rFonts w:ascii="Cambria Math" w:hAnsi="Cambria Math"/>
          </w:rPr>
          <m:t>VC</m:t>
        </m:r>
      </m:oMath>
      <w:r>
        <w:t xml:space="preserve"> to increase with increasing urbanization (Fig. </w:t>
      </w:r>
      <w:r w:rsidR="00ED05EA">
        <w:t>5</w:t>
      </w:r>
      <w:r>
        <w:t xml:space="preserve">). This trend was not significant, however, given the small sample size (n=9) and the disproportional impact of having no infectious mosquitoes at one site, resulting in a value of </w:t>
      </w:r>
      <m:oMath>
        <m:r>
          <w:rPr>
            <w:rFonts w:ascii="Cambria Math" w:hAnsi="Cambria Math"/>
          </w:rPr>
          <m:t>VC=0</m:t>
        </m:r>
      </m:oMath>
      <w:r>
        <w:t xml:space="preserve"> for one sample. There was no effect of temperature on </w:t>
      </w:r>
      <m:oMath>
        <m:r>
          <w:rPr>
            <w:rFonts w:ascii="Cambria Math" w:hAnsi="Cambria Math"/>
          </w:rPr>
          <m:t>VC</m:t>
        </m:r>
      </m:oMath>
      <w:r>
        <w:t xml:space="preserve"> within a season (Table S1), and temperature did not explain any additional variation after controlling for land class and season. When comparing </w:t>
      </w:r>
      <m:oMath>
        <m:r>
          <w:rPr>
            <w:rFonts w:ascii="Cambria Math" w:hAnsi="Cambria Math"/>
          </w:rPr>
          <m:t>VC</m:t>
        </m:r>
      </m:oMath>
      <w:r>
        <w:t xml:space="preserve"> calculations using field-based or grand mean estimates of </w:t>
      </w:r>
      <m:oMath>
        <m:r>
          <w:rPr>
            <w:rFonts w:ascii="Cambria Math" w:hAnsi="Cambria Math"/>
          </w:rPr>
          <m:t>EFD</m:t>
        </m:r>
      </m:oMath>
      <w:r>
        <w:t xml:space="preserve"> and </w:t>
      </w:r>
      <m:oMath>
        <m:r>
          <w:rPr>
            <w:rFonts w:ascii="Cambria Math" w:hAnsi="Cambria Math"/>
          </w:rPr>
          <m:t>bc</m:t>
        </m:r>
      </m:oMath>
      <w:r>
        <w:t xml:space="preserve">, we found that the effect of land class and season were not significantly different (land class: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=0.381</m:t>
        </m:r>
      </m:oMath>
      <w:r>
        <w:t xml:space="preserve">, </w:t>
      </w:r>
      <m:oMath>
        <m:r>
          <w:rPr>
            <w:rFonts w:ascii="Cambria Math" w:hAnsi="Cambria Math"/>
          </w:rPr>
          <m:t>p=0.826</m:t>
        </m:r>
      </m:oMath>
      <w:r>
        <w:t xml:space="preserve">, season: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=1.408</m:t>
        </m:r>
      </m:oMath>
      <w:r>
        <w:t xml:space="preserve">, </w:t>
      </w:r>
      <m:oMath>
        <m:r>
          <w:rPr>
            <w:rFonts w:ascii="Cambria Math" w:hAnsi="Cambria Math"/>
          </w:rPr>
          <m:t>p=0.235</m:t>
        </m:r>
      </m:oMath>
      <w:r>
        <w:t xml:space="preserve">), suggesting that the omission of carry-over effects in calculations did not lead to biased estimates of relative </w:t>
      </w:r>
      <m:oMath>
        <m:r>
          <w:rPr>
            <w:rFonts w:ascii="Cambria Math" w:hAnsi="Cambria Math"/>
          </w:rPr>
          <m:t>VC</m:t>
        </m:r>
      </m:oMath>
      <w:r>
        <w:t xml:space="preserve"> in different seasons or land classes. However, the use of the grand mean did lead to an underestimate of </w:t>
      </w:r>
      <m:oMath>
        <m:r>
          <w:rPr>
            <w:rFonts w:ascii="Cambria Math" w:hAnsi="Cambria Math"/>
          </w:rPr>
          <m:t>VC</m:t>
        </m:r>
      </m:oMath>
      <w:r>
        <w:t xml:space="preserve"> on some suburban and urban sites in the summer, with a two-fold decrease in predicted </w:t>
      </w:r>
      <m:oMath>
        <m:r>
          <w:rPr>
            <w:rFonts w:ascii="Cambria Math" w:hAnsi="Cambria Math"/>
          </w:rPr>
          <m:t>VC</m:t>
        </m:r>
      </m:oMath>
      <w:r>
        <w:t xml:space="preserve"> (Fig. </w:t>
      </w:r>
      <w:r w:rsidR="00ED05EA">
        <w:t>5</w:t>
      </w:r>
      <w:r>
        <w:t xml:space="preserve">, Supp. Fig. 1). The </w:t>
      </w:r>
      <w:r>
        <w:lastRenderedPageBreak/>
        <w:t xml:space="preserve">calculated </w:t>
      </w:r>
      <m:oMath>
        <m:r>
          <w:rPr>
            <w:rFonts w:ascii="Cambria Math" w:hAnsi="Cambria Math"/>
          </w:rPr>
          <m:t>VC</m:t>
        </m:r>
      </m:oMath>
      <w:r>
        <w:t xml:space="preserve"> for rural sites in the summer and across all land classes in the fall more closely resembled the grand mean calculated </w:t>
      </w:r>
      <m:oMath>
        <m:r>
          <w:rPr>
            <w:rFonts w:ascii="Cambria Math" w:hAnsi="Cambria Math"/>
          </w:rPr>
          <m:t>VC</m:t>
        </m:r>
      </m:oMath>
      <w:r>
        <w:t>.</w:t>
      </w:r>
    </w:p>
    <w:p w14:paraId="042CCA60" w14:textId="77777777" w:rsidR="003E307B" w:rsidRDefault="003E307B" w:rsidP="003E307B">
      <w:pPr>
        <w:pStyle w:val="Heading1"/>
      </w:pPr>
      <w:bookmarkStart w:id="273" w:name="discussion"/>
      <w:bookmarkEnd w:id="273"/>
      <w:r>
        <w:t>Discussion</w:t>
      </w:r>
    </w:p>
    <w:p w14:paraId="455C767A" w14:textId="016C383D" w:rsidR="003E307B" w:rsidRDefault="003E307B" w:rsidP="003E307B">
      <w:pPr>
        <w:pStyle w:val="FirstParagraph"/>
      </w:pPr>
      <w:r>
        <w:t xml:space="preserve">Mathematical models of mosquito-borne disease rarely include mosquito larval stages </w:t>
      </w:r>
      <w:r w:rsidR="006B2FE4">
        <w:fldChar w:fldCharType="begin"/>
      </w:r>
      <w:r w:rsidR="006B2FE4">
        <w:instrText xml:space="preserve"> ADDIN ZOTERO_ITEM CSL_CITATION {"citationID":"umeKzNVt","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fldChar w:fldCharType="separate"/>
      </w:r>
      <w:r w:rsidR="006B2FE4">
        <w:rPr>
          <w:noProof/>
        </w:rPr>
        <w:t>[15]</w:t>
      </w:r>
      <w:r w:rsidR="006B2FE4">
        <w:fldChar w:fldCharType="end"/>
      </w:r>
      <w:r>
        <w:t>, and of those that do, few include the influence of carry-over effects on important mosquito life-history traits (but see</w:t>
      </w:r>
      <w:r w:rsidR="006B2FE4">
        <w:t xml:space="preserve"> </w:t>
      </w:r>
      <w:r w:rsidR="006B2FE4">
        <w:fldChar w:fldCharType="begin"/>
      </w:r>
      <w:r w:rsidR="006B2FE4">
        <w:instrText xml:space="preserve"> ADDIN ZOTERO_ITEM CSL_CITATION {"citationID":"hOITOuqa","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6B2FE4">
        <w:fldChar w:fldCharType="separate"/>
      </w:r>
      <w:r w:rsidR="006B2FE4">
        <w:rPr>
          <w:noProof/>
        </w:rPr>
        <w:t>[33]</w:t>
      </w:r>
      <w:r w:rsidR="006B2FE4">
        <w:fldChar w:fldCharType="end"/>
      </w:r>
      <w:r>
        <w:t xml:space="preserve">). This is likely because there are relatively few empirical studies parameterizing carry-over effects in mosquito-pathogen systems </w:t>
      </w:r>
      <w:r w:rsidR="006B2FE4">
        <w:fldChar w:fldCharType="begin"/>
      </w:r>
      <w:r w:rsidR="006B2FE4">
        <w:instrText xml:space="preserve"> ADDIN ZOTERO_ITEM CSL_CITATION {"citationID":"eOUHUoRG","properties":{"formattedCitation":"[2]","plainCitation":"[2]","noteIndex":0},"citationItems":[{"id":1444,"uris":["http://zotero.org/users/2894151/items/NHW7G2VD"],"uri":["http://zotero.org/users/2894151/items/NHW7G2VD"],"itemData":{"id":1444,"type":"article-journal","title":"Climate, environmental and socio-economic change: weighing up the balance in vector-borne disease transmission","container-title":"Philosophical Transactions of the Royal Society B: Biological Sciences","page":"20130551-20130551","volume":"370","issue":"1665","DOI":"10.1098/rstb.2013.0551","journalAbbreviation":"Philosophical Transactions of the Royal Society B: Biological Sciences","author":[{"family":"Parham","given":"P E"},{"family":"Waldock","given":"J"},{"family":"Christophides","given":"G K"},{"family":"Hemming","given":"D"},{"family":"Agusto","given":"F"},{"family":"Evans","given":"K J"},{"family":"Fefferman","given":"N"},{"family":"Gaff","given":"H"},{"family":"Gumel","given":"A"},{"family":"LaDeau","given":"S"},{"family":"Lenhart","given":"S"},{"family":"Mickens","given":"R E"},{"family":"Naumova","given":"E N"},{"family":"Ostfeld","given":"Richard S"},{"family":"Ready","given":"P D"},{"family":"Thomas","given":"M B"},{"family":"Velasco-Hernandez","given":"J"},{"family":"Michael","given":"E"}],"issued":{"date-parts":[["2015",2,16]]}}}],"schema":"https://github.com/citation-style-language/schema/raw/master/csl-citation.json"} </w:instrText>
      </w:r>
      <w:r w:rsidR="006B2FE4">
        <w:fldChar w:fldCharType="separate"/>
      </w:r>
      <w:r w:rsidR="006B2FE4">
        <w:rPr>
          <w:noProof/>
        </w:rPr>
        <w:t>[2]</w:t>
      </w:r>
      <w:r w:rsidR="006B2FE4">
        <w:fldChar w:fldCharType="end"/>
      </w:r>
      <w:r>
        <w:t>, and most are laboratory studies conducted across a wider range of temperatures than those seen in the field. Here, we demonstrate that fine-scale differences in larval microclimate across land class and season generate carry-over effects on adult fecundity and vector competence</w:t>
      </w:r>
      <w:ins w:id="274" w:author="Michelle V Evans" w:date="2018-06-05T18:47:00Z">
        <w:r w:rsidR="004F6484">
          <w:t xml:space="preserve"> for DENV-2</w:t>
        </w:r>
      </w:ins>
      <w:r>
        <w:t xml:space="preserve">. When integrated into a model of vectorial capacity, we find that vectorial capacity differs across season, but not land class. Further, failure to account for site-specific carry-over effects across urban land classes results in biased estimates of </w:t>
      </w:r>
      <w:del w:id="275" w:author="Michelle V Evans" w:date="2018-06-05T18:48:00Z">
        <w:r w:rsidDel="004F6484">
          <w:delText>vectorial capacity</w:delText>
        </w:r>
      </w:del>
      <w:ins w:id="276" w:author="Michelle V Evans" w:date="2018-06-05T18:48:00Z">
        <w:r w:rsidR="004F6484">
          <w:t>DENV-2 transmission potential</w:t>
        </w:r>
      </w:ins>
      <w:r>
        <w:t>, underestimating potential disease transmission in urban areas.</w:t>
      </w:r>
    </w:p>
    <w:p w14:paraId="073A099B" w14:textId="3F8AD733" w:rsidR="003E307B" w:rsidRDefault="003E307B" w:rsidP="003E307B">
      <w:pPr>
        <w:pStyle w:val="BodyText"/>
      </w:pPr>
      <w:r>
        <w:t>The subtle heterogeneity in microclimate we observed across season resulted in significantly different predicted population growth rates through its effects on demographic traits.</w:t>
      </w:r>
      <w:r w:rsidR="00ED05EA">
        <w:t xml:space="preserve"> Daily mean temperatures (25.43</w:t>
      </w:r>
      <w:r w:rsidR="00815904">
        <w:t xml:space="preserve"> </w:t>
      </w:r>
      <w:r w:rsidR="00ED05EA">
        <w:rPr>
          <w:rFonts w:ascii="Cambria" w:hAnsi="Cambria"/>
        </w:rPr>
        <w:t>˚</w:t>
      </w:r>
      <w:r>
        <w:t xml:space="preserve">C) across all sites in the summer were closer to the predicted thermal optimum of </w:t>
      </w:r>
      <w:r>
        <w:rPr>
          <w:i/>
        </w:rPr>
        <w:t>Ae. albopictus</w:t>
      </w:r>
      <w:r w:rsidR="00ED05EA">
        <w:t xml:space="preserve"> (24-25</w:t>
      </w:r>
      <w:r w:rsidR="00815904">
        <w:t xml:space="preserve"> </w:t>
      </w:r>
      <w:r w:rsidR="00ED05EA">
        <w:rPr>
          <w:rFonts w:ascii="Cambria" w:hAnsi="Cambria"/>
        </w:rPr>
        <w:t>˚</w:t>
      </w:r>
      <w:r w:rsidR="00ED05EA">
        <w:t>C)</w:t>
      </w:r>
      <w:r w:rsidR="006B2FE4">
        <w:fldChar w:fldCharType="begin"/>
      </w:r>
      <w:r w:rsidR="006B2FE4">
        <w:instrText xml:space="preserve"> ADDIN ZOTERO_ITEM CSL_CITATION {"citationID":"3gmVQSSB","properties":{"formattedCitation":"[30]","plainCitation":"[30]","noteIndex":0},"citationItems":[{"id":1333,"uris":["http://zotero.org/users/2894151/items/KWISXC2T"],"uri":["http://zotero.org/users/2894151/items/KWISXC2T"],"itemData":{"id":1333,"type":"article-journal","title":"Detecting the impact of temperature on transmission of Zika, dengue, and chikungunya using mechanistic models","container-title":"PLOS Neglected Tropical Diseases","page":"e0005568","volume":"11","issue":"4","source":"PLoS Journals","abstract":"Author summary Understanding the drivers of recent Zika, dengue, and chikungunya epidemics is a major public health priority. Temperature may play an important role because it affects virus transmission by mosquitoes, through its effects on mosquito development, survival, reproduction, and biting rates as well as the rate at which mosquitoes acquire and transmit viruses. Here, we measure the impact of temperature on transmission by two of the most common mosquito vector species for these viruses, Aedes aegypti and Ae. albopictus. We integrate data from several laboratory experiments into a mathematical model of temperature-dependent transmission, and find that transmission peaks at 26–29°C and can occur between 18–34°C. Statistically comparing model predictions with recent observed human cases of dengue, chikungunya, and Zika across the Americas suggests an important role for temperature, and supports model predictions. Using the model, we predict that most of the tropics and subtropics are suitable for transmission in many or all months of the year, but that temperate areas like most of the United States are only suitable for transmission for a few months during the summer (even if the mosquito vector is present).","DOI":"10.1371/journal.pntd.0005568","ISSN":"1935-2735","journalAbbreviation":"PLOS Neglected Tropical Diseases","author":[{"family":"Mordecai","given":"Erin A."},{"family":"Cohen","given":"Jeremy M."},{"family":"Evans","given":"Michelle V."},{"family":"Gudapati","given":"Prithvi"},{"family":"Johnson","given":"Leah R."},{"family":"Lippi","given":"Catherine A."},{"family":"Miazgowicz","given":"Kerri"},{"family":"Murdock","given":"Courtney C."},{"family":"Rohr","given":"Jason R."},{"family":"Ryan","given":"Sadie J."},{"family":"Savage","given":"Van"},{"family":"Shocket","given":"Marta S."},{"family":"Ibarra","given":"Anna Stewart"},{"family":"Thomas","given":"Matthew B."},{"family":"Weikel","given":"Daniel P."}],"issued":{"date-parts":[["2017",4,27]]}}}],"schema":"https://github.com/citation-style-language/schema/raw/master/csl-citation.json"} </w:instrText>
      </w:r>
      <w:r w:rsidR="006B2FE4">
        <w:fldChar w:fldCharType="separate"/>
      </w:r>
      <w:r w:rsidR="006B2FE4">
        <w:rPr>
          <w:noProof/>
        </w:rPr>
        <w:t>[30]</w:t>
      </w:r>
      <w:r w:rsidR="006B2FE4">
        <w:fldChar w:fldCharType="end"/>
      </w:r>
      <w:r w:rsidR="00ED05EA">
        <w:t xml:space="preserve"> than in the fall (17.69</w:t>
      </w:r>
      <w:r w:rsidR="00815904">
        <w:t xml:space="preserve"> </w:t>
      </w:r>
      <w:r w:rsidR="00ED05EA">
        <w:rPr>
          <w:rFonts w:ascii="Cambria" w:hAnsi="Cambria"/>
        </w:rPr>
        <w:t>˚</w:t>
      </w:r>
      <w:r>
        <w:t xml:space="preserve">C), leading to higher egg-to-adult survival rates. We also observed more rapid larval development rates in the summer relative to the fall. This is likely due to the strong positive relationship observed between development rates and mean larval temperature, as the metabolic rate of mosquitoes will increase with warming temperatures </w:t>
      </w:r>
      <w:r w:rsidR="006B2FE4">
        <w:fldChar w:fldCharType="begin"/>
      </w:r>
      <w:r w:rsidR="006B2FE4">
        <w:instrText xml:space="preserve"> ADDIN ZOTERO_ITEM CSL_CITATION {"citationID":"2DL6XyGA","properties":{"formattedCitation":"[3]","plainCitation":"[3]","noteIndex":0},"citationItems":[{"id":1171,"uris":["http://zotero.org/users/2894151/items/IMI3FNIT"],"uri":["http://zotero.org/users/2894151/items/IMI3FNIT"],"itemData":{"id":1171,"type":"article-journal","title":"Influence of temperature on immature development, survival, longevity, fecundity, and gonotrophic cycles of Aedes albopictus, vector of chikungunya and dengue in the Indian Ocean","container-title":"Journal of Medical Entomology","page":"33-41","volume":"46","issue":"1","source":"PubMed","abstract":"Aedes albopictus is a mosquito originating from Asia, which has extended its range worldwide the last decades. It is a competent vector for several arboviruses. It was first described in La Réunion (an island of the South West part of the Indian Ocean) in 1913. Since then, it has become the dominant Aedes species and a serious threat to public health, especially during the two last arboviruses outbreaks of dengue (1977) and chikungunya (2005-2006). Despite its pest status, data on the biology of this vector are scarce, especially the population present in the Indian Ocean (IO), which has never been studied in detail. Therefore, the immature development, survival, longevity, fecundity, and gonotrophic cycles of Ae. albopictus were studied for an F2 population of the IO. These biological parameters were studied in controlled conditions at eight constant temperatures (5, 10, 15, 20, 25, 30, 35, and 40 degrees C). The minimal threshold of immature stages development was found at 10.4 degrees C and its optimum at 29.7 degrees C. The shortest periods for immature development were found at 30 degrees C, with in average of 8.8 d. The optimum intrinsic rate of growth (r) was observed between 25 and 30 degrees C. The gonotrophic cycles were also evaluated, and the shortest cycles were found at 30 degrees C (mean, 3.5 d). Those results are according to the field repartition of this species in La Réunion, allowing Ae. albopictus survival at a large range of temperatures.","ISSN":"0022-2585","note":"PMID: 19198515","journalAbbreviation":"J. Med. Entomol.","language":"eng","author":[{"family":"Delatte","given":"H."},{"family":"Gimonneau","given":"G."},{"family":"Triboire","given":"A."},{"family":"Fontenille","given":"D."}],"issued":{"date-parts":[["2009",1]]}}}],"schema":"https://github.com/citation-style-language/schema/raw/master/csl-citation.json"} </w:instrText>
      </w:r>
      <w:r w:rsidR="006B2FE4">
        <w:fldChar w:fldCharType="separate"/>
      </w:r>
      <w:r w:rsidR="006B2FE4">
        <w:rPr>
          <w:noProof/>
        </w:rPr>
        <w:t>[3]</w:t>
      </w:r>
      <w:r w:rsidR="006B2FE4">
        <w:fldChar w:fldCharType="end"/>
      </w:r>
      <w:r>
        <w:t xml:space="preserve">. Temperature explained no additional variation in any response variable after accounting for land class and season, suggesting that our coarser characterizations of land class and season contain the temperature variation necessary to predict changes in demographic and </w:t>
      </w:r>
      <w:r>
        <w:lastRenderedPageBreak/>
        <w:t xml:space="preserve">infection rates. Additionally, we only found an effect of temperature within a season for egg-to-adult survival (Table S1). While we did not find a significant influence on many traits, our trends do agree with a previous study in this system that found lower egg-to-adult survival on urban sites </w:t>
      </w:r>
      <w:r w:rsidR="006B2FE4">
        <w:fldChar w:fldCharType="begin"/>
      </w:r>
      <w:r w:rsidR="006B2FE4">
        <w:instrText xml:space="preserve"> ADDIN ZOTERO_ITEM CSL_CITATION {"citationID":"ddYmwtWr","properties":{"formattedCitation":"[16]","plainCitation":"[16]","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L."},{"family":"Tesla","given":"Blanka"}],"issued":{"date-parts":[["2017",5,30]]}}}],"schema":"https://github.com/citation-style-language/schema/raw/master/csl-citation.json"} </w:instrText>
      </w:r>
      <w:r w:rsidR="006B2FE4">
        <w:fldChar w:fldCharType="separate"/>
      </w:r>
      <w:r w:rsidR="006B2FE4">
        <w:rPr>
          <w:noProof/>
        </w:rPr>
        <w:t>[16]</w:t>
      </w:r>
      <w:r w:rsidR="006B2FE4">
        <w:fldChar w:fldCharType="end"/>
      </w:r>
      <w:r>
        <w:t>. The variation in mean temperature across land clas</w:t>
      </w:r>
      <w:r w:rsidR="00ED05EA">
        <w:t>s in our study was very small (</w:t>
      </w:r>
      <w:r>
        <w:t>&lt;1</w:t>
      </w:r>
      <w:r w:rsidR="00001958">
        <w:t xml:space="preserve"> </w:t>
      </w:r>
      <w:r w:rsidR="00ED05EA">
        <w:rPr>
          <w:rFonts w:ascii="Cambria" w:hAnsi="Cambria"/>
        </w:rPr>
        <w:t>˚C</w:t>
      </w:r>
      <w:r>
        <w:t>), and we expect these relationships would be magnified in mega-cities that can have urban heat island effects of up to 6</w:t>
      </w:r>
      <w:r w:rsidR="00001958">
        <w:t xml:space="preserve"> </w:t>
      </w:r>
      <w:r w:rsidR="00ED05EA">
        <w:rPr>
          <w:rFonts w:ascii="Cambria" w:hAnsi="Cambria"/>
        </w:rPr>
        <w:t>˚</w:t>
      </w:r>
      <w:r>
        <w:t xml:space="preserve">C </w:t>
      </w:r>
      <w:r w:rsidR="006B2FE4">
        <w:fldChar w:fldCharType="begin"/>
      </w:r>
      <w:r w:rsidR="006B2FE4">
        <w:instrText xml:space="preserve"> ADDIN ZOTERO_ITEM CSL_CITATION {"citationID":"xhN1vLsd","properties":{"formattedCitation":"[34]","plainCitation":"[34]","noteIndex":0},"citationItems":[{"id":566,"uris":["http://zotero.org/users/2894151/items/97FBUMF4"],"uri":["http://zotero.org/users/2894151/items/97FBUMF4"],"itemData":{"id":566,"type":"article-journal","title":"Surface Urban Heat Island Across 419 Global Big Cities","container-title":"Environmental Science &amp; Technology","page":"696-703","volume":"46","issue":"2","source":"ACS Publications","abstract":"Urban heat island is among the most evident aspects of human impacts on the earth system. Here we assess the diurnal and seasonal variation of surface urban heat island intensity (SUHII) defined as the surface temperature difference between urban area and suburban area measured from the MODIS. Differences in SUHII are analyzed across 419 global big cities, and we assess several potential biophysical and socio-economic driving factors. Across the big cities, we show that the average annual daytime SUHII (1.5 ± 1.2 °C) is higher than the annual nighttime SUHII (1.1 ± 0.5 °C) (P &lt; 0.001). But no correlation is found between daytime and nighttime SUHII across big cities (P = 0.84), suggesting different driving mechanisms between day and night. The distribution of nighttime SUHII correlates positively with the difference in albedo and nighttime light between urban area and suburban area, while the distribution of daytime SUHII correlates negatively across cities with the difference of vegetation cover and activity between urban and suburban areas. Our results emphasize the key role of vegetation feedbacks in attenuating SUHII of big cities during the day, in particular during the growing season, further highlighting that increasing urban vegetation cover could be one effective way to mitigate the urban heat island effect.","DOI":"10.1021/es2030438","ISSN":"0013-936X","journalAbbreviation":"Environ. Sci. Technol.","author":[{"family":"Peng","given":"Shushi"},{"family":"Piao","given":"Shilong"},{"family":"Ciais","given":"Philippe"},{"family":"Friedlingstein","given":"Pierre"},{"family":"Ottle","given":"Catherine"},{"family":"Bréon","given":"François-Marie"},{"family":"Nan","given":"Huijuan"},{"family":"Zhou","given":"Liming"},{"family":"Myneni","given":"Ranga B."}],"issued":{"date-parts":[["2012",1,17]]}}}],"schema":"https://github.com/citation-style-language/schema/raw/master/csl-citation.json"} </w:instrText>
      </w:r>
      <w:r w:rsidR="006B2FE4">
        <w:fldChar w:fldCharType="separate"/>
      </w:r>
      <w:r w:rsidR="006B2FE4">
        <w:rPr>
          <w:noProof/>
        </w:rPr>
        <w:t>[34]</w:t>
      </w:r>
      <w:r w:rsidR="006B2FE4">
        <w:fldChar w:fldCharType="end"/>
      </w:r>
      <w:r>
        <w:t>.</w:t>
      </w:r>
    </w:p>
    <w:p w14:paraId="588F2645" w14:textId="124DFC1D" w:rsidR="003E307B" w:rsidRDefault="003E307B" w:rsidP="003E307B">
      <w:pPr>
        <w:pStyle w:val="BodyText"/>
      </w:pPr>
      <w:r>
        <w:t xml:space="preserve">Surprisingly, we found no main effect of land class or season on female mosquito body size, despite the difference in temperatures across season. Following </w:t>
      </w:r>
      <w:proofErr w:type="spellStart"/>
      <w:r>
        <w:t>allometric</w:t>
      </w:r>
      <w:proofErr w:type="spellEnd"/>
      <w:r>
        <w:t xml:space="preserve"> temperature-size relationships of ectotherms, warmer larval temperatures should lead to smaller bodied mosquitoes </w:t>
      </w:r>
      <w:r w:rsidR="006B2FE4">
        <w:fldChar w:fldCharType="begin"/>
      </w:r>
      <w:r w:rsidR="006B2FE4">
        <w:instrText xml:space="preserve"> ADDIN ZOTERO_ITEM CSL_CITATION {"citationID":"N4ls8aFH","properties":{"formattedCitation":"[35]","plainCitation":"[35]","noteIndex":0},"citationItems":[{"id":359,"uris":["http://zotero.org/users/2894151/items/6CPIIPDI"],"uri":["http://zotero.org/users/2894151/items/6CPIIPDI"],"itemData":{"id":359,"type":"article-journal","title":"Temperature, growth rate, and body size in ectotherms: fitting piece of a life-history puzzle","container-title":"Integrative and Comparative Biology","page":"498-509","volume":"44","journalAbbreviation":"Integrative and Comparative Biology","author":[{"family":"Angilleta","given":"Michael J"},{"family":"Steury","given":"Todd D"},{"family":"Sears","given":"Micheal W"}],"issued":{"date-parts":[["2004",1,1]]}}}],"schema":"https://github.com/citation-style-language/schema/raw/master/csl-citation.json"} </w:instrText>
      </w:r>
      <w:r w:rsidR="006B2FE4">
        <w:fldChar w:fldCharType="separate"/>
      </w:r>
      <w:r w:rsidR="006B2FE4">
        <w:rPr>
          <w:noProof/>
        </w:rPr>
        <w:t>[35]</w:t>
      </w:r>
      <w:r w:rsidR="006B2FE4">
        <w:fldChar w:fldCharType="end"/>
      </w:r>
      <w:r>
        <w:t xml:space="preserve">. However, contrary to predictions generated from the </w:t>
      </w:r>
      <w:proofErr w:type="spellStart"/>
      <w:r>
        <w:t>allometric</w:t>
      </w:r>
      <w:proofErr w:type="spellEnd"/>
      <w:r>
        <w:t xml:space="preserve"> temperature-size relationship, we observed mosquitoes on rural sites to be larger in the summer </w:t>
      </w:r>
      <w:proofErr w:type="gramStart"/>
      <w:r>
        <w:t>despite the fact that</w:t>
      </w:r>
      <w:proofErr w:type="gramEnd"/>
      <w:r>
        <w:t xml:space="preserve"> all land classes were cooler in the fall relative to the summer. Our results contrast with many laboratory studies that have found a negative relationship between rearing temperature and mosquito body size (</w:t>
      </w:r>
      <w:r>
        <w:rPr>
          <w:i/>
        </w:rPr>
        <w:t>Ae. albopictus</w:t>
      </w:r>
      <w:r>
        <w:t xml:space="preserve"> </w:t>
      </w:r>
      <w:r w:rsidR="006B2FE4">
        <w:fldChar w:fldCharType="begin"/>
      </w:r>
      <w:r w:rsidR="006B2FE4">
        <w:instrText xml:space="preserve"> ADDIN ZOTERO_ITEM CSL_CITATION {"citationID":"pIcFqmjC","properties":{"formattedCitation":"[36]","plainCitation":"[36]","noteIndex":0},"citationItems":[{"id":1197,"uris":["http://zotero.org/users/2894151/items/J2CHB69V"],"uri":["http://zotero.org/users/2894151/items/J2CHB69V"],"itemData":{"id":1197,"type":"article-journal","title":"Is bigger really bigger? Differential responses to temperature in measures of body size of the mosquito, Aedes albopictus","container-title":"Journal of Insect Physiology","page":"911-917","volume":"58","issue":"7","source":"ScienceDirect","abstract":"When confronted with variation in temperature, most ectotherms conform to a growth rule that “hotter is smaller”. This phenomenon can have important implications on population dynamics, interactions with other species, and adaptation to new environments for arthropods. However, the impact of other environmental factors and genetics may affect that general rule. Furthermore, most studies measure a single body part, and do not examine how temperature and other factors alter the allometric relationship between measurements of growth. In this study, we test the hypothesis that temperature and nutrition, while strongly affecting growth, do not change the allometric relationship between body mass and wing length in the mosquito Aedes albopictus. We tested this hypothesis by growing larval mosquitoes from two populations at five temperatures with three food levels. Contrary to our hypothesis, we find that temperature has a profound effect on allometry, with higher temperatures resulting in mosquitoes with shorter wings and greater body mass, and that the effects of temperature are dependent upon available food and population origin. We therefore reject our hypothesis and propose several testable mechanisms that will provide greater insight into the relationship between temperature, food, and measures of growth.","DOI":"10.1016/j.jinsphys.2012.04.006","ISSN":"0022-1910","shortTitle":"Is bigger really bigger?","journalAbbreviation":"Journal of Insect Physiology","author":[{"family":"Reiskind","given":"Michael H."},{"family":"Zarrabi","given":"Ali A."}],"issued":{"date-parts":[["2012",7,1]]}}}],"schema":"https://github.com/citation-style-language/schema/raw/master/csl-citation.json"} </w:instrText>
      </w:r>
      <w:r w:rsidR="006B2FE4">
        <w:fldChar w:fldCharType="separate"/>
      </w:r>
      <w:r w:rsidR="006B2FE4">
        <w:rPr>
          <w:noProof/>
        </w:rPr>
        <w:t>[36]</w:t>
      </w:r>
      <w:r w:rsidR="006B2FE4">
        <w:fldChar w:fldCharType="end"/>
      </w:r>
      <w:r>
        <w:t xml:space="preserve">, </w:t>
      </w:r>
      <w:proofErr w:type="spellStart"/>
      <w:r>
        <w:rPr>
          <w:i/>
        </w:rPr>
        <w:t>Culex</w:t>
      </w:r>
      <w:proofErr w:type="spellEnd"/>
      <w:r>
        <w:rPr>
          <w:i/>
        </w:rPr>
        <w:t xml:space="preserve"> </w:t>
      </w:r>
      <w:proofErr w:type="spellStart"/>
      <w:r>
        <w:rPr>
          <w:i/>
        </w:rPr>
        <w:t>tarsalis</w:t>
      </w:r>
      <w:proofErr w:type="spellEnd"/>
      <w:r>
        <w:t xml:space="preserve"> </w:t>
      </w:r>
      <w:r w:rsidR="006B2FE4">
        <w:fldChar w:fldCharType="begin"/>
      </w:r>
      <w:r w:rsidR="006B2FE4">
        <w:instrText xml:space="preserve"> ADDIN ZOTERO_ITEM CSL_CITATION {"citationID":"7SHXDSQ4","properties":{"formattedCitation":"[37]","plainCitation":"[37]","noteIndex":0},"citationItems":[{"id":703,"uris":["http://zotero.org/users/2894151/items/BCCJ6J5K"],"uri":["http://zotero.org/users/2894151/items/BCCJ6J5K"],"itemData":{"id":703,"type":"article-journal","title":"Effects of larval rearing temperature on immature development and West Nile virus vector competence of Culex tarsalis","container-title":"Parasites &amp; Vectors","page":"199","volume":"5","issue":"1","source":"parasitesandvectors-biomedcentral-com.proxy-remote.galib.uga.edu","abstract":"&lt;h2&gt;Abstract&lt;/h2&gt; &lt;h3&gt;Background&lt;/h3&gt; Temperature is known to induce changes in mosquito physiology, development, ecology, and in some species, vector competence for arboviruses. Since colonized mosquitoes are reared under laboratory conditions that can be significantly different from their field counterparts, laboratory vector competence experiments may not accurately reflect natural vector-virus interactions. &lt;h3&gt;Methods&lt;/h3&gt; We evaluated the effects of larval rearing temperature on immature development parameters and vector competence of two &lt;i&gt;Culex tarsalis&lt;/i&gt; strains for West Nile virus (WNV). &lt;h3&gt;Results&lt;/h3&gt; Rearing temperature had a significant effect on mosquito developmental parameters, including shorter time to pupation and emergence and smaller female body size as temperature increased. However, infection, dissemination, and transmission rates for WNV at 5, 7, and 14 days post infectious feeding were not consistently affected. &lt;h3&gt;Conclusions&lt;/h3&gt; These results suggest that varying constant larval rearing temperature does not significantly affect laboratory estimates of vector competence for WNV in &lt;i&gt;Culex tarsalis&lt;/i&gt; mosquitoes.","DOI":"10.1186/1756-3305-5-199","ISSN":"1756-3305","language":"En","author":[{"family":"Dodson","given":"Brittany L."},{"family":"Kramer","given":"Laura D."},{"family":"Rasgon","given":"Jason L."}],"issued":{"date-parts":[["2012",9,11]]}}}],"schema":"https://github.com/citation-style-language/schema/raw/master/csl-citation.json"} </w:instrText>
      </w:r>
      <w:r w:rsidR="006B2FE4">
        <w:fldChar w:fldCharType="separate"/>
      </w:r>
      <w:r w:rsidR="006B2FE4">
        <w:rPr>
          <w:noProof/>
        </w:rPr>
        <w:t>[37]</w:t>
      </w:r>
      <w:r w:rsidR="006B2FE4">
        <w:fldChar w:fldCharType="end"/>
      </w:r>
      <w:r>
        <w:t xml:space="preserve">, </w:t>
      </w:r>
      <w:r>
        <w:rPr>
          <w:i/>
        </w:rPr>
        <w:t xml:space="preserve">Anopheles </w:t>
      </w:r>
      <w:proofErr w:type="spellStart"/>
      <w:r>
        <w:rPr>
          <w:i/>
        </w:rPr>
        <w:t>gambiae</w:t>
      </w:r>
      <w:proofErr w:type="spellEnd"/>
      <w:r>
        <w:t xml:space="preserve"> </w:t>
      </w:r>
      <w:r w:rsidR="006B2FE4">
        <w:fldChar w:fldCharType="begin"/>
      </w:r>
      <w:r w:rsidR="006B2FE4">
        <w:instrText xml:space="preserve"> ADDIN ZOTERO_ITEM CSL_CITATION {"citationID":"1Lbqe2Nr","properties":{"formattedCitation":"[38]","plainCitation":"[38]","noteIndex":0},"citationItems":[{"id":1252,"uris":["http://zotero.org/users/2894151/items/JPTXVFEW"],"uri":["http://zotero.org/users/2894151/items/JPTXVFEW"],"itemData":{"id":1252,"type":"article-journal","title":"Variability in the relationship between weight and wing length of Anopheles gambiae (Diptera: Culicidae)","container-title":"Journal of Medical Entomology","page":"261-264","volume":"33","issue":"2","source":"Web of Science","abstract":"The relationship between wing length and body weight of female Anopheles gambiae Giles reared at 3 densities and at 3 temperatures was examined. Although overall, weight was proportional to wing length raised to the 4th power, the relationship within treatments was linear. The slope of the regression line varied significantly among treatments. Therefore, wing length of mosquitoes caught from field populations may not be an adequate measure of body weight if the conditions under which the mosquitoes have developed are not known.","ISSN":"0022-2585","note":"WOS:A1996TX07900013","shortTitle":"Variability in the relationship between weight and wing length of Anopheles gambiae (Diptera","journalAbbreviation":"J. Med. Entomol.","language":"English","author":[{"family":"Koella","given":"J. C."},{"family":"Lyimo","given":"E. O."}],"issued":{"date-parts":[["1996",3]]}}}],"schema":"https://github.com/citation-style-language/schema/raw/master/csl-citation.json"} </w:instrText>
      </w:r>
      <w:r w:rsidR="006B2FE4">
        <w:fldChar w:fldCharType="separate"/>
      </w:r>
      <w:r w:rsidR="006B2FE4">
        <w:rPr>
          <w:noProof/>
        </w:rPr>
        <w:t>[38]</w:t>
      </w:r>
      <w:r w:rsidR="006B2FE4">
        <w:fldChar w:fldCharType="end"/>
      </w:r>
      <w:r>
        <w:t xml:space="preserve">). However, these studies all used a constant temperature treatment, while mosquitoes in our field-based study experienced fluctuating temperatures. Among studies using fluctuating temperatures, there is mixed evidence for a relationship between rearing temperature and mosquito body size </w:t>
      </w:r>
      <w:r w:rsidR="006B2FE4">
        <w:fldChar w:fldCharType="begin"/>
      </w:r>
      <w:r w:rsidR="006B2FE4">
        <w:instrText xml:space="preserve"> ADDIN ZOTERO_ITEM CSL_CITATION {"citationID":"FZFoOT1N","properties":{"formattedCitation":"[16,39]","plainCitation":"[16,39]","noteIndex":0},"citationItems":[{"id":431,"uris":["http://zotero.org/users/2894151/items/7AZ5KNGA"],"uri":["http://zotero.org/users/2894151/items/7AZ5KNGA"],"itemData":{"id":431,"type":"article-journal","title":"Fine-scale variation in microclimate across an urban landscape shapes variation in mosquito population dynamics and the potential of Aedes albopictus to transmit arboviral disease","container-title":"PLOS Neglected Tropical Diseases","page":"e0005640","volume":"11","issue":"5","source":"PLoS Journals","abstract":"Author summary Environmental factors influence the dynamics of mosquito-borne disease transmission. Most models used to predict mosquito-borne disease transmission incorporate climate data collected at coarser scales than mosquitoes typically experience. Climate conditions can vary greatly between indoor and outdoor environments, and are influenced by landscape features. We conducted a field experiment with the Asian tiger mosquito to explore how microclimate variation across an urban landscape affects mosquito life history and potential to transmit arboviruses, like dengue. We demonstrate that climate conditions captured by weather stations do not reflect relevant mosquito microclimate, and that subtle variation in mean and diurnal ranges of temperature and relative humidity can lead to appreciable variation in key mosquito / pathogen traits that are important for transmission. Our results have implications for statistical and mechanistic models used to predict variation in transmission across seasons, regions, and land uses, but also for building in realistic environmental variation in laboratory work on mosquito-pathogen interactions. Finally, the variation in microclimate we observed across land use was subtle; likely because our study site is a relatively small city. Nevertheless, these translated into considerable differences in mosquito traits and dengue transmission potential, suggesting these effects could be much larger in more expansive cities.","DOI":"10.1371/journal.pntd.0005640","ISSN":"1935-2735","journalAbbreviation":"PLOS Neglected Tropical Diseases","author":[{"family":"Murdock","given":"Courtney C."},{"family":"Evans","given":"Michelle V."},{"family":"McClanahan","given":"Taylor D."},{"family":"Miazgowicz","given":"Kerri L."},{"family":"Tesla","given":"Blanka"}],"issued":{"date-parts":[["2017",5,30]]}}},{"id":6439,"uris":["http://zotero.org/users/2894151/items/IEP3LED2"],"uri":["http://zotero.org/users/2894151/items/IEP3LED2"],"itemData":{"id":6439,"type":"article-journal","title":"Effects of different temperature regimens on the development of Aedes aegypti (L.) (Diptera: Culicidae) mosquitoes","container-title":"Acta Tropica","page":"38-43","volume":"119","issue":"1","source":"ScienceDirect","abstract":"This study was conducted to determine the effects of increased water temperatures on the development of Aedes aegypti immatures under laboratory conditions in Trinidad, West Indies using temperature regulated water baths to cover a range of temperatures from 24–25°C to 34–35°C at a relative humidity of 80%. Two experiments were designed: (1) at constant temperature regimens and (2) under diurnal temperature regimens ranging from 24–25°C to 34–35°C. At 24–25°C egg hatching success was 98% at 48h, however at 34–35°C egg hatching rates declined to 1.6% after 48h. Ae. aegypti larvae reared under constant temperature regimens showed pupation on day 4 with highest pupation occurring at 30°C (78.4%) However, under diurnal temperature regimens, pupation began on day 4 but only at the higher temperatures of 30–35°C. Under diurnal temperature regimens ranging from 24°C to 35°C significantly more females emerged at higher temperatures, than males. In contrast, at constant temperatures of 24–35°C no significant difference in M/F ratios were observed. The body size of Ae. aegypti reared at constant temperature regimens was significantly larger than males and females larvae reared under diurnal temperature regimens of 25–30°C. The results of this study are discussed in the context of changing or increasing water temperatures, seasonal changes in vector populations and vector competence. Using these key factors control strategies are recommended to manage vector populations as expected increases in temperatures impact the Caribbean region.","DOI":"10.1016/j.actatropica.2011.04.004","ISSN":"0001-706X","shortTitle":"Effects of different temperature regimens on the development of Aedes aegypti (L.) (Diptera","journalAbbreviation":"Acta Tropica","author":[{"family":"Mohammed","given":"Azad"},{"family":"Chadee","given":"Dave D."}],"issued":{"date-parts":[["2011",7,1]]}}}],"schema":"https://github.com/citation-style-language/schema/raw/master/csl-citation.json"} </w:instrText>
      </w:r>
      <w:r w:rsidR="006B2FE4">
        <w:fldChar w:fldCharType="separate"/>
      </w:r>
      <w:r w:rsidR="006B2FE4">
        <w:rPr>
          <w:noProof/>
        </w:rPr>
        <w:t>[16,39]</w:t>
      </w:r>
      <w:r w:rsidR="006B2FE4">
        <w:fldChar w:fldCharType="end"/>
      </w:r>
      <w:r>
        <w:t xml:space="preserve">.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w:t>
      </w:r>
      <w:r w:rsidR="006B2FE4">
        <w:fldChar w:fldCharType="begin"/>
      </w:r>
      <w:r w:rsidR="006B2FE4">
        <w:instrText xml:space="preserve"> ADDIN ZOTERO_ITEM CSL_CITATION {"citationID":"Z006vAGB","properties":{"formattedCitation":"[40,41]","plainCitation":"[40,41]","noteIndex":0},"citationItems":[{"id":833,"uris":["http://zotero.org/users/2894151/items/DEP6F5ZP"],"uri":["http://zotero.org/users/2894151/items/DEP6F5ZP"],"itemData":{"id":833,"type":"article-journal","title":"Effects of Fluctuating Daily Temperatures at Critical Thermal Extremes on Aedes aegypti Life-History Traits","container-title":"PLOS ONE","page":"e58824","volume":"8","issue":"3","source":"PLoS Journals","abstract":"Background The effect of temperature on insect biology is well understood under constant temperature conditions, but less so under more natural, fluctuating conditions. A fluctuating temperature profile around a mean of 26°C can alter Aedes aegypti vector competence for dengue viruses as well as numerous life-history traits, however, the effect of fluctuations on mosquitoes at critical thermal limits is unknown.   Methodology/Principal Findings We investigated the effects of large and small daily temperature fluctuations at low (16°C) and high (35–37°C) mean temperatures, after we identified these temperatures as being thresholds for immature development and/or adult reproduction under constant temperature conditions. We found that temperature effects on larval development time, larval survival and adult reproduction depend on the combination of mean temperature and magnitude of fluctuations. Importantly, observed degree-day estimates for mosquito development under fluctuating temperature profiles depart significantly (around 10–20%) from that predicted by constant temperatures of the same mean. At low mean temperatures, fluctuations reduce the thermal energy required to reach pupation relative to constant temperature, whereas at high mean temperatures additional thermal energy is required to complete development. A stage-structured model based on these empirical data predicts that fluctuations can significantly affect the intrinsic growth rate of mosquito populations.   Conclusions/Significance Our results indicate that by using constant temperatures, one could under- or over-estimate values for numerous life-history traits compared to more natural field conditions dependent upon the mean temperature. This complexity may in turn reduce the accuracy of population dynamics modeling and downstream applications for mosquito surveillance and disease prevention.","DOI":"10.1371/journal.pone.0058824","ISSN":"1932-6203","journalAbbreviation":"PLOS ONE","author":[{"family":"Carrington","given":"Lauren B."},{"family":"Armijos","given":"M. Veronica"},{"family":"Lambrechts","given":"Louis"},{"family":"Barker","given":"Christopher M."},{"family":"Scott","given":"Thomas W."}],"issued":{"date-parts":[["2013",3,8]]}}},{"id":6536,"uris":["http://zotero.org/users/2894151/items/UIU6NAYR"],"uri":["http://zotero.org/users/2894151/items/UIU6NAYR"],"itemData":{"id":6536,"type":"article-journal","title":"Insects in Fluctuating Thermal Environments","container-title":"Annual Review of Entomology","page":"123-140","volume":"60","issue":"1","source":"Annual Reviews","abstract":"All climate change scenarios predict an increase in both global temperature means and the magnitude of seasonal and diel temperature variation. The nonlinear relationship between temperature and biological processes means that fluctuating temperatures lead to physiological, life history, and ecological consequences for ectothermic insects that diverge from those predicted from constant temperatures. Fluctuating temperatures that remain within permissive temperature ranges generally improve performance. By contrast, those which extend to stressful temperatures may have either positive impacts, allowing repair of damage accrued during exposure to thermal extremes, or negative impacts from cumulative damage during successive exposures. We discuss the mechanisms underlying these differing effects. Fluctuating temperatures could be used to enhance or weaken insects in applied rearing programs, and any prediction of insect performance in the field—including models of climate change or population performance—must account for the effect of fluctuating temperatures.","DOI":"10.1146/annurev-ento-010814-021017","note":"PMID: 25341105","author":[{"family":"Colinet","given":"Hervé"},{"family":"Sinclair","given":"Brent J."},{"family":"Vernon","given":"Philippe"},{"family":"Renault","given":"David"}],"issued":{"date-parts":[["2015"]]}}}],"schema":"https://github.com/citation-style-language/schema/raw/master/csl-citation.json"} </w:instrText>
      </w:r>
      <w:r w:rsidR="006B2FE4">
        <w:fldChar w:fldCharType="separate"/>
      </w:r>
      <w:r w:rsidR="006B2FE4">
        <w:rPr>
          <w:noProof/>
        </w:rPr>
        <w:t>[40,41]</w:t>
      </w:r>
      <w:r w:rsidR="006B2FE4">
        <w:fldChar w:fldCharType="end"/>
      </w:r>
      <w:r>
        <w:t xml:space="preserve">. Rural sites in the fall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w:t>
      </w:r>
      <w:r>
        <w:lastRenderedPageBreak/>
        <w:t>significant impacts on mosquito ecology and should be integrated in lab-based studies of mosquito vectors to more closely approximate field conditions.</w:t>
      </w:r>
    </w:p>
    <w:p w14:paraId="06BC104B" w14:textId="4714709C" w:rsidR="003E307B" w:rsidRDefault="003E307B" w:rsidP="003E307B">
      <w:pPr>
        <w:pStyle w:val="BodyText"/>
      </w:pPr>
      <w:r>
        <w:t xml:space="preserve">Our results agree with laboratory studies in other </w:t>
      </w:r>
      <w:proofErr w:type="spellStart"/>
      <w:r>
        <w:t>arboviral</w:t>
      </w:r>
      <w:proofErr w:type="spellEnd"/>
      <w:r>
        <w:t xml:space="preserve"> systems (chikungunya </w:t>
      </w:r>
      <w:r w:rsidR="006B2FE4">
        <w:fldChar w:fldCharType="begin"/>
      </w:r>
      <w:r w:rsidR="006B2FE4">
        <w:instrText xml:space="preserve"> ADDIN ZOTERO_ITEM CSL_CITATION {"citationID":"nh4Xx6n8","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fldChar w:fldCharType="separate"/>
      </w:r>
      <w:r w:rsidR="006B2FE4">
        <w:rPr>
          <w:noProof/>
        </w:rPr>
        <w:t>[42]</w:t>
      </w:r>
      <w:r w:rsidR="006B2FE4">
        <w:fldChar w:fldCharType="end"/>
      </w:r>
      <w:r>
        <w:t xml:space="preserve">, yellow fever </w:t>
      </w:r>
      <w:r w:rsidR="006B2FE4">
        <w:fldChar w:fldCharType="begin"/>
      </w:r>
      <w:r w:rsidR="006B2FE4">
        <w:instrText xml:space="preserve"> ADDIN ZOTERO_ITEM CSL_CITATION {"citationID":"uOWrJdRP","properties":{"formattedCitation":"[42]","plainCitation":"[42]","noteIndex":0},"citationItems":[{"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M."}],"issued":{"date-parts":[["2013",5,30]]}}}],"schema":"https://github.com/citation-style-language/schema/raw/master/csl-citation.json"} </w:instrText>
      </w:r>
      <w:r w:rsidR="006B2FE4">
        <w:fldChar w:fldCharType="separate"/>
      </w:r>
      <w:r w:rsidR="006B2FE4">
        <w:rPr>
          <w:noProof/>
        </w:rPr>
        <w:t>[42]</w:t>
      </w:r>
      <w:r w:rsidR="006B2FE4">
        <w:fldChar w:fldCharType="end"/>
      </w:r>
      <w:r>
        <w:t xml:space="preserve">, and Rift Valley fever </w:t>
      </w:r>
      <w:r w:rsidR="006B2FE4">
        <w:fldChar w:fldCharType="begin"/>
      </w:r>
      <w:r w:rsidR="006B2FE4">
        <w:instrText xml:space="preserve"> ADDIN ZOTERO_ITEM CSL_CITATION {"citationID":"FCY3O4yb","properties":{"formattedCitation":"[43]","plainCitation":"[43]","noteIndex":0},"citationItems":[{"id":2017,"uris":["http://zotero.org/users/2894151/items/YB7HMM3E"],"uri":["http://zotero.org/users/2894151/items/YB7HMM3E"],"itemData":{"id":2017,"type":"article-journal","title":"Effect of environmental temperature on the vector competence of Aedes taeniorhynchus for Rift Valley fever and Venezuelan equine encephalitis viruses","container-title":"American Journal of Tropical Medicine and Hygiene","page":"672-676","volume":"49","issue":"6","author":[{"family":"Turell","given":"Michael"}],"issued":{"date-parts":[["1993"]]}}}],"schema":"https://github.com/citation-style-language/schema/raw/master/csl-citation.json"} </w:instrText>
      </w:r>
      <w:r w:rsidR="006B2FE4">
        <w:fldChar w:fldCharType="separate"/>
      </w:r>
      <w:r w:rsidR="006B2FE4">
        <w:rPr>
          <w:noProof/>
        </w:rPr>
        <w:t>[43]</w:t>
      </w:r>
      <w:r w:rsidR="006B2FE4">
        <w:fldChar w:fldCharType="end"/>
      </w:r>
      <w:r>
        <w:t xml:space="preserve">) that found cool larval environmental temperatures to enhance arbovirus infection relative to warmer larval environments. Studies in the </w:t>
      </w:r>
      <w:r>
        <w:rPr>
          <w:i/>
        </w:rPr>
        <w:t>Ae. albopictus</w:t>
      </w:r>
      <w:r>
        <w:t xml:space="preserve">-dengue virus system have also found that low larval temperatures enhance mosquito susceptibility to viral infection, although this is dependent on larval nutrition </w:t>
      </w:r>
      <w:r w:rsidR="006B2FE4">
        <w:fldChar w:fldCharType="begin"/>
      </w:r>
      <w:r w:rsidR="006B2FE4">
        <w:instrText xml:space="preserve"> ADDIN ZOTERO_ITEM CSL_CITATION {"citationID":"QdhDFCbg","properties":{"formattedCitation":"[10]","plainCitation":"[10]","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Philip"}],"issued":{"date-parts":[["2016",1,12]]}}}],"schema":"https://github.com/citation-style-language/schema/raw/master/csl-citation.json"} </w:instrText>
      </w:r>
      <w:r w:rsidR="006B2FE4">
        <w:fldChar w:fldCharType="separate"/>
      </w:r>
      <w:r w:rsidR="006B2FE4">
        <w:rPr>
          <w:noProof/>
        </w:rPr>
        <w:t>[10]</w:t>
      </w:r>
      <w:r w:rsidR="006B2FE4">
        <w:fldChar w:fldCharType="end"/>
      </w:r>
      <w:r>
        <w:t xml:space="preserve"> and the stage of the infection (i.e. mid-gut vs. dissemination vs. saliva) </w:t>
      </w:r>
      <w:r w:rsidR="006B2FE4">
        <w:fldChar w:fldCharType="begin"/>
      </w:r>
      <w:r w:rsidR="006B2FE4">
        <w:instrText xml:space="preserve"> ADDIN ZOTERO_ITEM CSL_CITATION {"citationID":"1cyCSlxf","properties":{"formattedCitation":"[9]","plainCitation":"[9]","noteIndex":0},"citationItems":[{"id":822,"uris":["http://zotero.org/users/2894151/items/DBEKPHKP"],"uri":["http://zotero.org/users/2894151/items/DBEKPHKP"],"itemData":{"id":822,"type":"article-journal","title":"Temperature and Dengue Virus Infection in Mosquitoes: Independent Effects on the Immature and Adult Stages","container-title":"American Journal of Tropical Medicine and Hygiene","page":"497-505","volume":"88","issue":"3","DOI":"10.4269/ajtmh.12-0421","journalAbbreviation":"Am. J. Trop. Med. Hyg.","author":[{"family":"Alto","given":"B W"},{"family":"Bettinardi","given":"D"}],"issued":{"date-parts":[["2013",3,6]]}}}],"schema":"https://github.com/citation-style-language/schema/raw/master/csl-citation.json"} </w:instrText>
      </w:r>
      <w:r w:rsidR="006B2FE4">
        <w:fldChar w:fldCharType="separate"/>
      </w:r>
      <w:r w:rsidR="006B2FE4">
        <w:rPr>
          <w:noProof/>
        </w:rPr>
        <w:t>[9]</w:t>
      </w:r>
      <w:r w:rsidR="006B2FE4">
        <w:fldChar w:fldCharType="end"/>
      </w:r>
      <w:r>
        <w:t xml:space="preserve">. While we found infection and dissemination </w:t>
      </w:r>
      <w:r w:rsidR="00815904">
        <w:t xml:space="preserve">of </w:t>
      </w:r>
      <w:ins w:id="277" w:author="Michelle V Evans" w:date="2018-06-05T18:47:00Z">
        <w:r w:rsidR="004F6484">
          <w:t xml:space="preserve">DENV-2 </w:t>
        </w:r>
      </w:ins>
      <w:del w:id="278" w:author="Michelle V Evans" w:date="2018-06-05T18:47:00Z">
        <w:r w:rsidR="00815904" w:rsidDel="004F6484">
          <w:delText xml:space="preserve">DENV-2 </w:delText>
        </w:r>
      </w:del>
      <w:r>
        <w:t xml:space="preserve">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w:t>
      </w:r>
      <w:proofErr w:type="gramStart"/>
      <w:r>
        <w:t>summer</w:t>
      </w:r>
      <w:proofErr w:type="gramEnd"/>
      <w:r>
        <w:t xml:space="preserve"> became infected and disseminated infection, these mosquitoes 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w:t>
      </w:r>
      <w:r w:rsidR="006B2FE4">
        <w:fldChar w:fldCharType="begin"/>
      </w:r>
      <w:r w:rsidR="006B2FE4">
        <w:instrText xml:space="preserve"> ADDIN ZOTERO_ITEM CSL_CITATION {"citationID":"KjHeA2EQ","properties":{"formattedCitation":"[4,42,44,45]","plainCitation":"[4,42,44,45]","noteIndex":0},"citationItems":[{"id":5670,"uris":["http://zotero.org/users/2894151/items/U7VBUZIS"],"uri":["http://zotero.org/users/2894151/items/U7VBUZIS"],"itemData":{"id":5670,"type":"article-journal","title":"Complex effects of temperature on mosquito immune function","container-title":"Proceedings. Biological sciences / The Royal Society","page":"3357-66","volume":"279","source":"ResearchGate","abstract":"Over the last 20 years, ecological immunology has provided much insight into how environmental factors shape host immunity and host-parasite interactions. Currently, the application of this thinking to the study of mosquito immunology has been limited. Mechanistic investigations are nearly always conducted under one set of conditions, yet vectors and parasites associate in a variable world. We highlight how environmental temperature shapes cellular and humoral immune responses (melanization, phagocytosis and transcription of immune genes) in the malaria vector, Anopheles stephensi. Nitric oxide synthase expression peaked at 30°C, cecropin expression showed no main effect of temperature and humoral melanization, and phagocytosis and defensin expression peaked around 18°C. Further, immune responses did not simply scale with temperature, but showed complex interactions between temperature, time and nature of immune challenge. Thus, immune patterns observed under one set of conditions provide little basis for predicting patterns under even marginally different conditions. These quantitative and qualitative effects of temperature have largely been overlooked in vector biology but have significant implications for extrapolating natural/transgenic resistance mechanisms from laboratory to field and for the efficacy of various vector control tools.","DOI":"10.1098/rspb.2012.0638","author":[{"family":"Murdock","given":"Courtney"},{"family":"Paaijmans","given":"Krijn"},{"family":"Bell","given":"Andrew"},{"family":"King","given":"Jonas"},{"family":"Hillyer","given":"Julian"},{"family":"F Read","given":"Andrew"},{"family":"Thomas","given":"Matthew"}],"issued":{"date-parts":[["2012",5,16]]}}},{"id":2029,"uris":["http://zotero.org/users/2894151/items/Z87FZNE2"],"uri":["http://zotero.org/users/2894151/items/Z87FZNE2"],"itemData":{"id":2029,"type":"article-journal","title":"Cooler Temperatures Destabilize RNA Interference and Increase Susceptibility of Disease Vector Mosquitoes to Viral Infection","container-title":"PLOS Neglected Tropical Diseases","page":"e2239","volume":"7","issue":"5","source":"PLoS Journals","abstract":"Author Summary Although a link between the increased susceptibility of mosquitoes for arthropod-borne viruses and exposure to lower rearing temperatures has been known for many years, the molecular basis of this has remained unknown. We investigated this phenomenon using an engineered strain of mosquito where the expression of a reporter was dependant on the status of the RNA interference pathway (RNAi). Our studies indicate a correlation between the virus-susceptibility phenotype and temperature-dependent deficiencies in antiviral immunity. Specifically, we demonstrate that RNAi, a critical antiviral immune pathway in mosquito vectors of human disease, is impaired in insects reared at cooler temperatures. This suggests for the first time a molecular explanation for previously described observations, findings that may lead to a better understanding of how global climate change will affect the transmission of mosquito-borne viruses, and new criteria for evaluating genetic control strategies based on RNAi. Our studies also suggest a novel mechanism for arbovirus adaptation to otherwise incompetent vector species.","DOI":"10.1371/journal.pntd.0002239","ISSN":"1935-2735","journalAbbreviation":"PLOS Neglected Tropical Diseases","author":[{"family":"Adelman","given":"Zach N."},{"family":"Anderson","given":"Michelle A. E."},{"family":"Wiley","given":"Michael R."},{"family":"Murreddu","given":"Marta G."},{"family":"Samuel","given":"Glady Hazitha"},{"family":"Morazzani","given":"Elaine M."},{"family":"Myles","given":"Kevin M."}],"issued":{"date-parts":[["2013",5,30]]}}},{"id":6538,"uris":["http://zotero.org/users/2894151/items/BZHR4JBM"],"uri":["http://zotero.org/users/2894151/items/BZHR4JBM"],"itemData":{"id":6538,"type":"article-journal","title":"Tissue Barriers to Arbovirus Infection in Mosquitoes","container-title":"Viruses","page":"3741-3767","volume":"7","issue":"7","source":"PubMed Central","abstract":"Arthropod-borne viruses (arboviruses) circulate in nature between arthropod vectors and vertebrate hosts. Arboviruses often cause devastating diseases in vertebrate hosts, but they typically do not cause significant pathology in their arthropod vectors. Following oral acquisition of a viremic bloodmeal from a vertebrate host, the arbovirus disease cycle requires replication in the cellular environment of the arthropod vector. Once the vector has become systemically and persistently infected, the vector is able to transmit the virus to an uninfected vertebrate host. In order to systemically infect the vector, the virus must cope with innate immune responses and overcome several tissue barriers associated with the midgut and the salivary glands. In this review we describe, in detail, the typical arbovirus infection route in competent mosquito vectors. Based on what is known from the literature, we explain the nature of the tissue barriers that arboviruses are confronted with in a mosquito vector and how arboviruses might surmount these barriers. We also point out controversial findings to highlight particular areas that are not well understood and require further research efforts.","DOI":"10.3390/v7072795","ISSN":"1999-4915","note":"PMID: 26184281\nPMCID: PMC4517124","journalAbbreviation":"Viruses","author":[{"family":"Franz","given":"Alexander W.E."},{"family":"Kantor","given":"Asher M."},{"family":"Passarelli","given":"A. Lorena"},{"family":"Clem","given":"Rollie J."}],"issued":{"date-parts":[["2015",7,8]]}}},{"id":6545,"uris":["http://zotero.org/users/2894151/items/EK8LJMNJ"],"uri":["http://zotero.org/users/2894151/items/EK8LJMNJ"],"itemData":{"id":6545,"type":"article-journal","title":"Peritrophic membrane formation and the midgut barrier to arboviral infection in the mosquito, \\textit{Culex tarsalis} Coquillett (Insecta, Diptera)","container-title":"Acta Tropica","page":"39-45","volume":"36","author":[{"family":"Houk","given":"EJ"},{"family":"Obie","given":"F"},{"family":"Hardy","given":"JL"}],"issued":{"date-parts":[["1979"]]}}}],"schema":"https://github.com/citation-style-language/schema/raw/master/csl-citation.json"} </w:instrText>
      </w:r>
      <w:r w:rsidR="006B2FE4">
        <w:fldChar w:fldCharType="separate"/>
      </w:r>
      <w:r w:rsidR="006B2FE4">
        <w:rPr>
          <w:noProof/>
        </w:rPr>
        <w:t>[4,42,44,45]</w:t>
      </w:r>
      <w:r w:rsidR="006B2FE4">
        <w:fldChar w:fldCharType="end"/>
      </w:r>
      <w:r>
        <w:t>.</w:t>
      </w:r>
      <w:ins w:id="279" w:author="Michelle V Evans" w:date="2018-06-05T18:45:00Z">
        <w:r w:rsidR="00283849">
          <w:t xml:space="preserve"> Further, our study </w:t>
        </w:r>
      </w:ins>
      <w:ins w:id="280" w:author="Michelle V Evans" w:date="2018-06-05T18:46:00Z">
        <w:r w:rsidR="00283849">
          <w:t>considered only</w:t>
        </w:r>
      </w:ins>
      <w:ins w:id="281" w:author="Michelle V Evans" w:date="2018-06-05T18:45:00Z">
        <w:r w:rsidR="00283849">
          <w:t xml:space="preserve"> DENV-2, and other arboviruses and mosquito-borne disease are likely influenced by the mosquito</w:t>
        </w:r>
      </w:ins>
      <w:ins w:id="282" w:author="Michelle V Evans" w:date="2018-06-05T18:46:00Z">
        <w:r w:rsidR="00283849">
          <w:t>’s larval environment differently.</w:t>
        </w:r>
      </w:ins>
    </w:p>
    <w:p w14:paraId="77C9BDF2" w14:textId="34060DD1" w:rsidR="003E307B" w:rsidRDefault="003E307B" w:rsidP="003E307B">
      <w:pPr>
        <w:pStyle w:val="BodyText"/>
      </w:pPr>
      <w:r>
        <w:t xml:space="preserve">Current models of vector-borne disease focus primarily on direct effects of environmental variables on mosquito densities and disease transmission and rarely include the effects of the larval stage, either directly or via carry-over effects </w:t>
      </w:r>
      <w:r w:rsidR="006B2FE4">
        <w:fldChar w:fldCharType="begin"/>
      </w:r>
      <w:r w:rsidR="006B2FE4">
        <w:instrText xml:space="preserve"> ADDIN ZOTERO_ITEM CSL_CITATION {"citationID":"j0fTERMH","properties":{"formattedCitation":"[15]","plainCitation":"[15]","noteIndex":0},"citationItems":[{"id":1466,"uris":["http://zotero.org/users/2894151/items/NSQEDT84"],"uri":["http://zotero.org/users/2894151/items/NSQEDT84"],"itemData":{"id":1466,"type":"article-journal","title":"A systematic review of mathematical models of mosquito-borne pathogen transmission: 1970–2010","container-title":"Journal of The Royal Society Interface","page":"20120921","volume":"10","issue":"81","source":"rsif.royalsocietypublishing.org","abstract":"Mathematical models of mosquito-borne pathogen transmission originated in the early twentieth century to provide insights into how to most effectively combat malaria. The foundations of the Ross–Macdonald theory were established by 1970. Since then, there has been a growing interest in reducing the public health burden of mosquito-borne pathogens and an expanding use of models to guide their control. To assess how theory has changed to confront evolving public health challenges, we compiled a bibliography of 325 publications from 1970 through 2010 that included at least one mathematical model of mosquito-borne pathogen transmission and then used a 79-part questionnaire to classify each of 388 associated models according to its biological assumptions. As a composite measure to interpret the multidimensional results of our survey, we assigned a numerical value to each model that measured its similarity to 15 core assumptions of the Ross–Macdonald model. Although the analysis illustrated a growing acknowledgement of geographical, ecological and epidemiological complexities in modelling transmission, most models during the past 40 years closely resemble the Ross–Macdonald model. Modern theory would benefit from an expansion around the concepts of heterogeneous mosquito biting, poorly mixed mosquito-host encounters, spatial heterogeneity and temporal variation in the transmission process.","DOI":"10.1098/rsif.2012.0921","ISSN":"1742-5689, 1742-5662","note":"PMID: 23407571","shortTitle":"A systematic review of mathematical models of mosquito-borne pathogen transmission","language":"en","author":[{"family":"Reiner","given":"Robert C."},{"family":"Perkins","given":"T. Alex"},{"family":"Barker","given":"Christopher M."},{"family":"Niu","given":"Tianchan"},{"family":"Chaves","given":"Luis Fernando"},{"family":"Ellis","given":"Alicia M."},{"family":"George","given":"Dylan B."},{"family":"Menach","given":"Arnaud Le"},{"family":"Pulliam","given":"Juliet R. C."},{"family":"Bisanzio","given":"Donal"},{"family":"Buckee","given":"Caroline"},{"family":"Chiyaka","given":"Christinah"},{"family":"Cummings","given":"Derek A. T."},{"family":"Garcia","given":"Andres J."},{"family":"Gatton","given":"Michelle L."},{"family":"Gething","given":"Peter W."},{"family":"Hartley","given":"David M."},{"family":"Johnston","given":"Geoffrey"},{"family":"Klein","given":"Eili Y."},{"family":"Michael","given":"Edwin"},{"family":"Lindsay","given":"Steven W."},{"family":"Lloyd","given":"Alun L."},{"family":"Pigott","given":"David M."},{"family":"Reisen","given":"William K."},{"family":"Ruktanonchai","given":"Nick"},{"family":"Singh","given":"Brajendra K."},{"family":"Tatem","given":"Andrew J."},{"family":"Kitron","given":"Uriel"},{"family":"Hay","given":"Simon I."},{"family":"Scott","given":"Thomas W."},{"family":"Smith","given":"David L."}],"issued":{"date-parts":[["2013",4,6]]}}}],"schema":"https://github.com/citation-style-language/schema/raw/master/csl-citation.json"} </w:instrText>
      </w:r>
      <w:r w:rsidR="006B2FE4">
        <w:fldChar w:fldCharType="separate"/>
      </w:r>
      <w:r w:rsidR="006B2FE4">
        <w:rPr>
          <w:noProof/>
        </w:rPr>
        <w:t>[15]</w:t>
      </w:r>
      <w:r w:rsidR="006B2FE4">
        <w:fldChar w:fldCharType="end"/>
      </w:r>
      <w:r>
        <w:t xml:space="preserve">. While we found carry-over effects due to seasonal and urban environments to have a significant impact on </w:t>
      </w:r>
      <w:del w:id="283" w:author="Michelle V Evans" w:date="2018-06-05T18:44:00Z">
        <w:r w:rsidDel="00283849">
          <w:delText xml:space="preserve">virus </w:delText>
        </w:r>
      </w:del>
      <w:ins w:id="284" w:author="Michelle V Evans" w:date="2018-06-05T18:44:00Z">
        <w:r w:rsidR="00283849">
          <w:t xml:space="preserve">DENV-2 </w:t>
        </w:r>
      </w:ins>
      <w:r>
        <w:t xml:space="preserve">infection and dissemination, we found no net effects on saliva positivity for the virus. Therefore, when </w:t>
      </w:r>
      <w:r>
        <w:lastRenderedPageBreak/>
        <w:t xml:space="preserve">incorporating parameters into calculations of vectorial capacity, we did not find a significant difference in predicted vectorial capacity due to land class. However, we did find </w:t>
      </w:r>
      <m:oMath>
        <m:r>
          <w:rPr>
            <w:rFonts w:ascii="Cambria Math" w:hAnsi="Cambria Math"/>
          </w:rPr>
          <m:t>VC</m:t>
        </m:r>
      </m:oMath>
      <w:r>
        <w:t xml:space="preserve"> to be higher in the summer relative to the fall, driven by differences in demographic rates such as lar</w:t>
      </w:r>
      <w:r w:rsidR="00E27FC8">
        <w:t>val survival and development rat</w:t>
      </w:r>
      <w:r>
        <w:t>es</w:t>
      </w:r>
      <w:r w:rsidR="00E27FC8">
        <w:t>,</w:t>
      </w:r>
      <w: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 studies have found that factors such as adult longevity </w:t>
      </w:r>
      <w:r w:rsidR="006B2FE4">
        <w:fldChar w:fldCharType="begin"/>
      </w:r>
      <w:r w:rsidR="001E76DB">
        <w:instrText xml:space="preserve"> ADDIN ZOTERO_ITEM CSL_CITATION {"citationID":"bpawPTmM","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6B2FE4">
        <w:fldChar w:fldCharType="separate"/>
      </w:r>
      <w:r w:rsidR="001E76DB">
        <w:rPr>
          <w:noProof/>
        </w:rPr>
        <w:t>[46]</w:t>
      </w:r>
      <w:r w:rsidR="006B2FE4">
        <w:fldChar w:fldCharType="end"/>
      </w:r>
      <w:r>
        <w:t xml:space="preserve">, biting rate </w:t>
      </w:r>
      <w:r w:rsidR="001E76DB">
        <w:fldChar w:fldCharType="begin"/>
      </w:r>
      <w:r w:rsidR="001E76DB">
        <w:instrText xml:space="preserve"> ADDIN ZOTERO_ITEM CSL_CITATION {"citationID":"kK4rkuZ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1E76DB">
        <w:fldChar w:fldCharType="separate"/>
      </w:r>
      <w:r w:rsidR="001E76DB">
        <w:rPr>
          <w:noProof/>
        </w:rPr>
        <w:t>[47]</w:t>
      </w:r>
      <w:r w:rsidR="001E76DB">
        <w:fldChar w:fldCharType="end"/>
      </w:r>
      <w:r>
        <w:t xml:space="preserve">, and pathogen extrinsic incubation period </w:t>
      </w:r>
      <w:r w:rsidR="004B40D6">
        <w:fldChar w:fldCharType="begin"/>
      </w:r>
      <w:r w:rsidR="004B40D6">
        <w:instrText xml:space="preserve"> ADDIN ZOTERO_ITEM CSL_CITATION {"citationID":"F9ZyKnXW","properties":{"formattedCitation":"[48,49]","plainCitation":"[48,49]","noteIndex":0},"citationItems":[{"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fldChar w:fldCharType="separate"/>
      </w:r>
      <w:r w:rsidR="004B40D6">
        <w:rPr>
          <w:noProof/>
        </w:rPr>
        <w:t>[48,49]</w:t>
      </w:r>
      <w:r w:rsidR="004B40D6">
        <w:fldChar w:fldCharType="end"/>
      </w:r>
      <w:r>
        <w:t xml:space="preserve"> are also be impacted by carry-over effects. For example, warmer larval temperatures correspond with decreased adult longevity in mosquitoes </w:t>
      </w:r>
      <w:r w:rsidR="004B40D6">
        <w:fldChar w:fldCharType="begin"/>
      </w:r>
      <w:r w:rsidR="004B40D6">
        <w:instrText xml:space="preserve"> ADDIN ZOTERO_ITEM CSL_CITATION {"citationID":"328ciTkO","properties":{"formattedCitation":"[46]","plainCitation":"[46]","noteIndex":0},"citationItems":[{"id":6442,"uris":["http://zotero.org/users/2894151/items/U6CL22QS"],"uri":["http://zotero.org/users/2894151/items/U6CL22QS"],"itemData":{"id":6442,"type":"article-journal","title":"Temperature during larval development and adult maintenance influences the survival of Anopheles gambiae s.s.","container-title":"Parasites &amp; Vectors","volume":"7","source":"PubMed Central","abstract":"Background\nMalaria transmission depends on vector life-history parameters and population dynamics, and particularly on the survival of adult Anopheles mosquitoes. These dynamics are sensitive to climatic and environmental factors, and temperature is a particularly important driver. Data currently exist on the influence of constant and fluctuating adult environmental temperature on adult Anopheles gambiae s.s. survival and on the effect of larval environmental temperature on larval survival, but none on how larval temperature affects adult life-history parameters.\n\nMethods\nMosquito larvae and pupae were reared individually at different temperatures (23 ± 1°C, 27 ± 1°C, 31 ± 1°C, and 35 ± 1°C), 75 ± 5% relative humidity. Upon emergence into imagoes, individual adult females were either left at their larval temperature or placed at a different temperature within the range above. Survival was monitored every 24 hours and data were analysed using non-parametric and parametric methods. The Gompertz distribution fitted the survivorship data better than the gamma, Weibull, and exponential distributions overall and was adopted to describe mosquito mortality rates.\n\nResults\nIncreasing environmental temperature during the larval stages decreased larval survival (p &lt; 0.001). Increases of 4°C (from 23°C to 27°C, 27°C to 31°C, and 31°C to 35°C), 8°C (27°C to 35°C) and 12°C (23°C to 35°C) statistically significantly increased larval mortality (p &lt; 0.001). Higher environmental temperature during the adult stages significantly lowered adult survival overall (p &lt; 0.001), with increases of 4°C and 8°C significantly influencing survival (p &lt; 0.001). Increasing the larval environment temperature also significantly increased adult mortality overall (p &lt; 0.001): a 4°C increase (23°C to 27°C) did not significantly affect adult survival (p &gt; 0.05), but an 8°C increase did (p &lt; 0.05). The effect of a 4°C increase in larval temperature from 27°C to 31°C depended on the adult environmental temperature. The data also suggest that differences between the temperatures of the larval and adult environments affects adult mosquito survival.\n\nConclusions\nEnvironmental temperature affects Anopheles survival directly during the juvenile and adult stages, and indirectly, since temperature during larval development significantly influences adult survival. These results will help to parameterise more reliable mathematical models investigating the potential impact of temperature and global warming on malaria transmission.\n\nElectronic supplementary material\nThe online version of this article (doi:10.1186/s13071-014-0489-3) contains supplementary material, which is available to authorized users.","URL":"https://www.ncbi.nlm.nih.gov/pmc/articles/PMC4236470/","DOI":"10.1186/s13071-014-0489-3","ISSN":"1756-3305","note":"PMID: 25367091\nPMCID: PMC4236470","journalAbbreviation":"Parasit Vectors","author":[{"family":"Christiansen-Jucht","given":"Céline"},{"family":"Parham","given":"Paul E"},{"family":"Saddler","given":"Adam"},{"family":"Koella","given":"Jacob C"},{"family":"Basáñez","given":"María-Gloria"}],"issued":{"date-parts":[["2014",11,5]]},"accessed":{"date-parts":[["2018",4,4]]}}}],"schema":"https://github.com/citation-style-language/schema/raw/master/csl-citation.json"} </w:instrText>
      </w:r>
      <w:r w:rsidR="004B40D6">
        <w:fldChar w:fldCharType="separate"/>
      </w:r>
      <w:r w:rsidR="004B40D6">
        <w:rPr>
          <w:noProof/>
        </w:rPr>
        <w:t>[46]</w:t>
      </w:r>
      <w:r w:rsidR="004B40D6">
        <w:fldChar w:fldCharType="end"/>
      </w:r>
      <w:r>
        <w:t xml:space="preserve">, and including this relationship could mediate the seasonal differences in </w:t>
      </w:r>
      <m:oMath>
        <m:r>
          <w:rPr>
            <w:rFonts w:ascii="Cambria Math" w:hAnsi="Cambria Math"/>
          </w:rPr>
          <m:t>VC</m:t>
        </m:r>
      </m:oMath>
      <w:r>
        <w:t xml:space="preserve"> found in our study, with decreased adult longevity in the summer corresponding to decreased </w:t>
      </w:r>
      <m:oMath>
        <m:r>
          <w:rPr>
            <w:rFonts w:ascii="Cambria Math" w:hAnsi="Cambria Math"/>
          </w:rPr>
          <m:t>VC</m:t>
        </m:r>
      </m:oMath>
      <w:r>
        <w:t xml:space="preserve">. Less is known about traits specific to transmission such as biting rate and EIP, which have only been investigated in response to larval diet and competition </w:t>
      </w:r>
      <w:r w:rsidR="004B40D6">
        <w:fldChar w:fldCharType="begin"/>
      </w:r>
      <w:r w:rsidR="004B40D6">
        <w:instrText xml:space="preserve"> ADDIN ZOTERO_ITEM CSL_CITATION {"citationID":"GrkRRTGk","properties":{"formattedCitation":"[47\\uc0\\u8211{}49]","plainCitation":"[47–49]","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B."}],"issued":{"date-parts":[["2014"]]}},"locator":"-"},{"id":240,"uris":["http://zotero.org/users/2894151/items/4IQVQXMA"],"uri":["http://zotero.org/users/2894151/items/4IQVQXMA"],"itemData":{"id":240,"type":"article-journal","title":"Larval food quantity affects the capacity of adult mosquitoes to transmit human malaria","container-title":"Proceedings of the Royal Society B: Biological Sciences","page":"20160298-8","volume":"283","issue":"1834","DOI":"10.1098/rspb.2016.0298","journalAbbreviation":"Proc. B","author":[{"family":"Shapiro","given":"Lillian L M"},{"family":"Murdock","given":"Courtney C"},{"family":"Jacobs","given":"Gregory R"},{"family":"Thomas","given":"Rachel J"},{"family":"Thomas","given":"Matthew B"}],"issued":{"date-parts":[["2016",7,13]]}}},{"id":6556,"uris":["http://zotero.org/users/2894151/items/9GDMXG4M"],"uri":["http://zotero.org/users/2894151/items/9GDMXG4M"],"itemData":{"id":6556,"type":"article-journal","title":"Effect of Larval Competition on Extrinsic Incubation Period and Vectorial Capacity of Aedes albopictus for Dengue Virus","container-title":"PLoS ONE","volume":"10","issue":"5","source":"PubMed Central","abstract":"Despite the growing awareness that larval competition can influence adult mosquito life history traits including susceptibility to pathogens, the net effect of larval competition on human risk of exposure to mosquito-borne pathogens remains poorly understood. We examined how intraspecific larval competition affects dengue-2 virus (DENV-2) extrinsic incubation period and vectorial capacity of its natural vector Aedes albopictus. Adult Ae. albopictus from low and high-larval density conditions were orally challenged with DENV-2 and then assayed for virus infection and dissemination rates following a 6, 9, or 12-day incubation period using real-time quantitative reverse transcription PCR. We then modeled the effect of larval competition on vectorial capacity using parameter estimates obtained from peer-reviewed field and laboratory studies. Larval competition resulted in significantly longer development times, lower emergence rates, and smaller adults, but did not significantly affect the extrinsic incubation period of DENV-2 in Ae. albopictus. Our vectorial capacity models suggest that the effect of larval competition on adult mosquito longevity likely has a greater influence on vectorial capacity relative to any competition-induced changes in vector competence. Furthermore, we found that large increases in the viral dissemination rate may be necessary to compensate for small competition-induced reductions in daily survivorship. Our results indicate that mosquito populations that experience stress from larval competition are likely to have a reduced vectorial capacity, even when susceptibility to pathogens is enhanced.","URL":"https://www.ncbi.nlm.nih.gov/pmc/articles/PMC4423876/","DOI":"10.1371/journal.pone.0126703","ISSN":"1932-6203","note":"PMID: 25951173\nPMCID: PMC4423876","journalAbbreviation":"PLoS One","author":[{"family":"Bara","given":"Jeffrey"},{"family":"Rapti","given":"Zoi"},{"family":"Cáceres","given":"Carla E."},{"family":"Muturi","given":"Ephantus J."}],"issued":{"date-parts":[["2015",5,7]]},"accessed":{"date-parts":[["2018",4,14]]}}}],"schema":"https://github.com/citation-style-language/schema/raw/master/csl-citation.json"} </w:instrText>
      </w:r>
      <w:r w:rsidR="004B40D6">
        <w:fldChar w:fldCharType="separate"/>
      </w:r>
      <w:r w:rsidR="004B40D6" w:rsidRPr="00CC0029">
        <w:rPr>
          <w:rFonts w:ascii="Cambria" w:eastAsia="Times New Roman" w:cs="Times New Roman"/>
        </w:rPr>
        <w:t>[47–49]</w:t>
      </w:r>
      <w:r w:rsidR="004B40D6">
        <w:fldChar w:fldCharType="end"/>
      </w:r>
      <w:r>
        <w:t>. Carry-over effects of the larval environment can act on multiple adult phenotypes, often in conflicting ways, and the net effect of this on disease transmission has yet to be fully explored.</w:t>
      </w:r>
    </w:p>
    <w:p w14:paraId="012F2015" w14:textId="3AB4248C" w:rsidR="001E0885" w:rsidRDefault="004F6484" w:rsidP="003E307B">
      <w:pPr>
        <w:pStyle w:val="BodyText"/>
      </w:pPr>
      <w:ins w:id="285" w:author="Michelle V Evans" w:date="2018-06-05T18:48:00Z">
        <w:r>
          <w:t>Our study was further limited by the difficulties in obtaining appropriate sample sizes. While semi-field experiments incor</w:t>
        </w:r>
        <w:r w:rsidR="00E1368C">
          <w:t>porate more realistic variation in environmental temperature</w:t>
        </w:r>
        <w:r>
          <w:t xml:space="preserve"> than laboratory experiments, they require additional space and travel time </w:t>
        </w:r>
        <w:proofErr w:type="gramStart"/>
        <w:r>
          <w:t>in order to</w:t>
        </w:r>
        <w:proofErr w:type="gramEnd"/>
        <w:r>
          <w:t xml:space="preserve"> distribute replicates in a manner that meets assumptions of independence across sites. Given the size of our study area, nine was the maximum </w:t>
        </w:r>
      </w:ins>
      <w:ins w:id="286" w:author="Michelle V Evans" w:date="2018-06-06T18:21:00Z">
        <w:r w:rsidR="00EE6586">
          <w:t>number of sites that it was possible to visit daily</w:t>
        </w:r>
      </w:ins>
      <w:ins w:id="287" w:author="Michelle V Evans" w:date="2018-06-05T18:48:00Z">
        <w:r>
          <w:t xml:space="preserve">. </w:t>
        </w:r>
        <w:r w:rsidR="00E1368C">
          <w:t>U</w:t>
        </w:r>
        <w:r>
          <w:t xml:space="preserve">nexpectedly low emergence rates of mosquitoes in the fall </w:t>
        </w:r>
      </w:ins>
      <w:ins w:id="288" w:author="Michelle V Evans" w:date="2018-06-06T18:29:00Z">
        <w:r w:rsidR="00E1368C">
          <w:t>further</w:t>
        </w:r>
      </w:ins>
      <w:ins w:id="289" w:author="Michelle V Evans" w:date="2018-06-05T18:48:00Z">
        <w:r>
          <w:t xml:space="preserve"> reduced our sample size of mosquitoes that could be used in infection a</w:t>
        </w:r>
      </w:ins>
      <w:ins w:id="290" w:author="Michelle V Evans" w:date="2018-06-06T18:29:00Z">
        <w:r w:rsidR="00E1368C">
          <w:t>ssays</w:t>
        </w:r>
      </w:ins>
      <w:ins w:id="291" w:author="Michelle V Evans" w:date="2018-06-05T18:48:00Z">
        <w:r>
          <w:t xml:space="preserve">. Despite this limitation, we did find significant differences in mosquito demographic rates across season and in infection and dissemination rates across land class, </w:t>
        </w:r>
      </w:ins>
      <w:ins w:id="292" w:author="Michelle V Evans" w:date="2018-06-06T18:29:00Z">
        <w:r w:rsidR="00E1368C">
          <w:t>suggesting that</w:t>
        </w:r>
      </w:ins>
      <w:ins w:id="293" w:author="Michelle V Evans" w:date="2018-06-05T18:48:00Z">
        <w:r>
          <w:t xml:space="preserve"> site-specific characteristics can directly and indirectly impact vector-borne </w:t>
        </w:r>
        <w:r>
          <w:lastRenderedPageBreak/>
          <w:t>disease dynamics.</w:t>
        </w:r>
      </w:ins>
      <w:ins w:id="294" w:author="Michelle V Evans" w:date="2018-06-06T18:29:00Z">
        <w:r w:rsidR="00E1368C">
          <w:t xml:space="preserve"> Yet, due to the low replication across sites, these results must be interpreted conservatively</w:t>
        </w:r>
      </w:ins>
      <w:ins w:id="295" w:author="Michelle V Evans" w:date="2018-06-05T18:48:00Z">
        <w:r>
          <w:t>.</w:t>
        </w:r>
      </w:ins>
    </w:p>
    <w:p w14:paraId="1188EFAB" w14:textId="6AA1F5CF" w:rsidR="003E307B" w:rsidRDefault="003E307B" w:rsidP="003E307B">
      <w:pPr>
        <w:pStyle w:val="BodyText"/>
      </w:pPr>
      <w:r>
        <w:t xml:space="preserve">Carry-over effects are not simply limited to microclimate, and can result due to variation in larval nutrition </w:t>
      </w:r>
      <w:r w:rsidR="004B40D6">
        <w:fldChar w:fldCharType="begin"/>
      </w:r>
      <w:r w:rsidR="004B40D6">
        <w:instrText xml:space="preserve"> ADDIN ZOTERO_ITEM CSL_CITATION {"citationID":"AXxbKdCt","properties":{"formattedCitation":"[47]","plainCitation":"[47]","noteIndex":0},"citationItems":[{"id":696,"uris":["http://zotero.org/users/2894151/items/BB8H8BGE"],"uri":["http://zotero.org/users/2894151/items/BB8H8BGE"],"itemData":{"id":696,"type":"article-journal","title":"Capacity of mosquitoes to transmit malaria depends on larval environment","container-title":"Parasites &amp; Vectors","page":"593","volume":"7","source":"BioMed Central","abstract":"Adult traits of holometabolous insects such as reproduction and survival can be shaped by conditions experienced during larval development. These “carry-over” effects influence not only individual life history and fitness, but can also impact interactions between insect hosts and parasites. Despite this, the implications of larval conditions for the transmission of human, wildlife and plant diseases that are vectored by insects remain poorly understood.","DOI":"10.1186/s13071-014-0593-4","ISSN":"1756-3305","journalAbbreviation":"Parasites &amp; Vectors","author":[{"family":"Moller-Jacobs","given":"Lillian L."},{"family":"Murdock","given":"Courtney C."},{"family":"Thomas","given":"Matthew B."}],"issued":{"date-parts":[["2014"]]}}}],"schema":"https://github.com/citation-style-language/schema/raw/master/csl-citation.json"} </w:instrText>
      </w:r>
      <w:r w:rsidR="004B40D6">
        <w:fldChar w:fldCharType="separate"/>
      </w:r>
      <w:r w:rsidR="004B40D6">
        <w:rPr>
          <w:noProof/>
        </w:rPr>
        <w:t>[47]</w:t>
      </w:r>
      <w:r w:rsidR="004B40D6">
        <w:fldChar w:fldCharType="end"/>
      </w:r>
      <w:r>
        <w:t xml:space="preserve">, intra- and inter-specific densities </w:t>
      </w:r>
      <w:r w:rsidR="004B40D6">
        <w:fldChar w:fldCharType="begin"/>
      </w:r>
      <w:r w:rsidR="004B40D6">
        <w:instrText xml:space="preserve"> ADDIN ZOTERO_ITEM CSL_CITATION {"citationID":"K7Q6O3ER","properties":{"formattedCitation":"[50]","plainCitation":"[50]","noteIndex":0},"citationItems":[{"id":1697,"uris":["http://zotero.org/users/2894151/items/SBHAGXQK"],"uri":["http://zotero.org/users/2894151/items/SBHAGXQK"],"itemData":{"id":1697,"type":"article-journal","title":"Larval Competition Differentially Affects Arbovirus Infection in Aedes Mosquitoes","container-title":"Ecology","page":"3279-3288","volume":"86","issue":"12","source":"JSTOR","abstract":"Both density-mediated and trait-mediated indirect biotic interactions may be important in structuring communities. Indirect interactions in many study systems remain unexplored; in part, because they are often difficult to detect, and in many instances, have been identified empirically only when unexpected results arise. Indirect effects induced by competition may be particularly important among organisms with complex life cycles, wherein competitive effects experienced in one life stage influence species interactions in one or more subsequent stages. We determined whether species-specific effects of larval competition in the mosquitoes Aedes albopictus and Aedes aegypti have indirect effects at the adult stage, specifically testing for effects on arboviral infection with Sindbis virus (SINV). For A. albopictus, but not for A. aegypti, competition resulted in greater infection, body titer, and dissemination rates compared to low-competition conditions. Whole body titers of virus increased with adult size irrespective of competition. However, between competitive treatments, mosquitoes from low-competition conditions had greater mean size, with lower infection rates and lower whole body titers than the smaller mosquitoes from high-competition conditions. These results suggest that larval competition, common in natural mosquito populations, has important indirect effects on adults by altering mosquito-virus interactions. Such indirect effects may change transmission parameters of pathogens.","ISSN":"0012-9658","author":[{"family":"Alto","given":"Barry W."},{"family":"Lounibos","given":"L. Philip"},{"family":"Higgs","given":"Stephen"},{"family":"Juliano","given":"Steven A."}],"issued":{"date-parts":[["2005"]]}}}],"schema":"https://github.com/citation-style-language/schema/raw/master/csl-citation.json"} </w:instrText>
      </w:r>
      <w:r w:rsidR="004B40D6">
        <w:fldChar w:fldCharType="separate"/>
      </w:r>
      <w:r w:rsidR="004B40D6">
        <w:rPr>
          <w:noProof/>
        </w:rPr>
        <w:t>[50]</w:t>
      </w:r>
      <w:r w:rsidR="004B40D6">
        <w:fldChar w:fldCharType="end"/>
      </w:r>
      <w:r>
        <w:t xml:space="preserve">, and predation </w:t>
      </w:r>
      <w:r w:rsidR="004B40D6">
        <w:fldChar w:fldCharType="begin"/>
      </w:r>
      <w:r w:rsidR="004B40D6">
        <w:instrText xml:space="preserve"> ADDIN ZOTERO_ITEM CSL_CITATION {"citationID":"DASgdwE0","properties":{"formattedCitation":"[33]","plainCitation":"[33]","noteIndex":0},"citationItems":[{"id":111,"uris":["http://zotero.org/users/2894151/items/2HRKTWIT"],"uri":["http://zotero.org/users/2894151/items/2HRKTWIT"],"itemData":{"id":111,"type":"article-journal","title":"Evidence for carry-over effects of predator exposure on pathogen transmission potential","container-title":"Proc. R. Soc. B","page":"20152430","volume":"282","issue":"1821","source":"rspb.royalsocietypublishing.org","abstract":"Accumulating evidence indicates that species interactions such as competition and predation can indirectly alter interactions with other community members, including parasites. For example, presence of predators can induce behavioural defences in the prey, resulting in a change in susceptibility to parasites. Such predator-induced phenotypic changes may be especially pervasive in prey with discrete larval and adult stages, for which exposure to predators during larval development can have strong carry-over effects on adult phenotypes. To the best of our knowledge, no study to date has examined possible carry-over effects of predator exposure on pathogen transmission. We addressed this question using a natural food web consisting of the human malaria parasite Plasmodium falciparum, the mosquito vector Anopheles coluzzii and a backswimmer, an aquatic predator of mosquito larvae. Although predator exposure did not significantly alter mosquito susceptibility to P. falciparum, it incurred strong fitness costs on other key mosquito life-history traits, including larval development, adult size, fecundity and longevity. Using an epidemiological model, we show that larval predator exposure should overall significantly decrease malaria transmission. These results highlight the importance of taking into account the effect of environmental stressors on disease ecology and epidemiology.","DOI":"10.1098/rspb.2015.2430","ISSN":"0962-8452, 1471-2954","note":"PMID: 26674956","journalAbbreviation":"Proc. R. Soc. B","language":"en","author":[{"family":"Roux","given":"Olivier"},{"family":"Vantaux","given":"Amélie"},{"family":"Roche","given":"Benjamin"},{"family":"Yameogo","given":"Koudraogo B."},{"family":"Dabiré","given":"Kounbobr R."},{"family":"Diabaté","given":"Abdoulaye"},{"family":"Simard","given":"Frederic"},{"family":"Lefèvre","given":"Thierry"}],"issued":{"date-parts":[["2015",12,22]]}}}],"schema":"https://github.com/citation-style-language/schema/raw/master/csl-citation.json"} </w:instrText>
      </w:r>
      <w:r w:rsidR="004B40D6">
        <w:fldChar w:fldCharType="separate"/>
      </w:r>
      <w:r w:rsidR="004B40D6">
        <w:rPr>
          <w:noProof/>
        </w:rPr>
        <w:t>[33]</w:t>
      </w:r>
      <w:r w:rsidR="004B40D6">
        <w:fldChar w:fldCharType="end"/>
      </w:r>
      <w:r>
        <w:t xml:space="preserve"> in mosquito systems. Further, abiotic and biotic factors will likely interact to influence carry over effects </w:t>
      </w:r>
      <w:r w:rsidR="004B40D6">
        <w:fldChar w:fldCharType="begin"/>
      </w:r>
      <w:r w:rsidR="004B40D6">
        <w:instrText xml:space="preserve"> ADDIN ZOTERO_ITEM CSL_CITATION {"citationID":"taJ3YBNf","properties":{"formattedCitation":"[10,51]","plainCitation":"[10,51]","noteIndex":0},"citationItems":[{"id":634,"uris":["http://zotero.org/users/2894151/items/A96UNZ3X"],"uri":["http://zotero.org/users/2894151/items/A96UNZ3X"],"itemData":{"id":634,"type":"article-journal","title":"Larval Temperature–Food Effects on Adult Mosquito Infection and Vertical Transmission of Dengue-1 Virus","container-title":"Journal of Medical Entomology","page":"91-98","volume":"53","issue":"1","DOI":"10.1093/jme/tjv145","journalAbbreviation":"J Med Entomol","author":[{"family":"Buckner","given":"Eva A"},{"family":"Alto","given":"Barry W"},{"family":"Lounibos","given":"L Philip"}],"issued":{"date-parts":[["2016",1,12]]}}},{"id":1078,"uris":["http://zotero.org/users/2894151/items/H5GRMX3X"],"uri":["http://zotero.org/users/2894151/items/H5GRMX3X"],"itemData":{"id":1078,"type":"article-journal","title":"Temperature and density-dependent effects of larval environment on Aedes aegypti competence for an alphavirus","container-title":"Journal of Vector Ecology: Journal of the Society for Vector Ecology","page":"154-161","volume":"37","issue":"1","source":"PubMed","abstract":"Mosquito larvae experience multiple environmental stressors that may modify how subsequent adults interact with pathogens. We evaluated the effect of larval rearing temperature and intraspecific larval competition on adult mosquito immunity and vector competence for Sindbis virus (SINV). Aedes aegypti larvae were reared at two intraspecific densities (150 and 300 larvae) at 20° C and 30° C and the adults were fed artificially on citrated bovine blood containing 10(5) plaque forming units of SINV. Expression of cecropin, defensin, and transferrin was also evaluated in one- and five-day-old female adults. There was a direct relationship between larval density and SINV infection and dissemination rates at low temperature (20° C) and an inverse relationship between larval density and SINV infection rate at high temperature (30° C). Cecropin was only expressed in five-day-old adults that were raised at high temperature as larvae and was 20-fold over-expressed at low compared to high density treatments. Defensin and transferrin were under-expressed in one-day-old adults and over-expressed in five-day-old adults in all competition-temperature combinations relative to low density treatments at 20° C. These findings suggest that interaction between biotic and abiotic conditions of the larval environment may alter adult mosquito immunity resulting in enhanced vector competence for arboviruses.","DOI":"10.1111/j.1948-7134.2012.00212.x","ISSN":"1948-7134","note":"PMID: 22548549","journalAbbreviation":"J. Vector Ecol.","language":"eng","author":[{"family":"Muturi","given":"Ephantus J."},{"family":"Blackshear","given":"Millon"},{"family":"Montgomery","given":"Allison"}],"issued":{"date-parts":[["2012",6]]}}}],"schema":"https://github.com/citation-style-language/schema/raw/master/csl-citation.json"} </w:instrText>
      </w:r>
      <w:r w:rsidR="004B40D6">
        <w:fldChar w:fldCharType="separate"/>
      </w:r>
      <w:r w:rsidR="004B40D6">
        <w:rPr>
          <w:noProof/>
        </w:rPr>
        <w:t>[10,51]</w:t>
      </w:r>
      <w:r w:rsidR="004B40D6">
        <w:fldChar w:fldCharType="end"/>
      </w:r>
      <w:r>
        <w:t xml:space="preserve">, and this interaction could be scale-dependent </w:t>
      </w:r>
      <w:r w:rsidR="004B40D6">
        <w:fldChar w:fldCharType="begin"/>
      </w:r>
      <w:r w:rsidR="004B40D6">
        <w:instrText xml:space="preserve"> ADDIN ZOTERO_ITEM CSL_CITATION {"citationID":"qroaWB4P","properties":{"formattedCitation":"[52]","plainCitation":"[52]","noteIndex":0},"citationItems":[{"id":1568,"uris":["http://zotero.org/users/2894151/items/Q8PNMH8D"],"uri":["http://zotero.org/users/2894151/items/Q8PNMH8D"],"itemData":{"id":1568,"type":"article-journal","title":"Spatial and Temporal Habitat Segregation of Mosquitoes in Urban Florida","container-title":"PLoS ONE","volume":"9","issue":"3","URL":"http://dx.plos.org/10.1371/journal.pone.0091655","DOI":"10.1371/journal.pone.0091655","journalAbbreviation":"PLoS ONE","author":[{"family":"Leisnham","given":"Paul T"},{"family":"LaDeau","given":"Shannon L"},{"family":"Juliano","given":"Steven A"}],"editor":[{"family":"Sharakhov","given":"Igor V"}],"issued":{"date-parts":[["2014",1,1]]}}}],"schema":"https://github.com/citation-style-language/schema/raw/master/csl-citation.json"} </w:instrText>
      </w:r>
      <w:r w:rsidR="004B40D6">
        <w:fldChar w:fldCharType="separate"/>
      </w:r>
      <w:r w:rsidR="004B40D6">
        <w:rPr>
          <w:noProof/>
        </w:rPr>
        <w:t>[52]</w:t>
      </w:r>
      <w:r w:rsidR="004B40D6">
        <w:fldChar w:fldCharType="end"/>
      </w:r>
      <w:r>
        <w:t xml:space="preserve">. For example, biotic processes are predicted to be more important at local geographic scales, while abiotic processes dominate at regional geographic scales in species distribution models </w:t>
      </w:r>
      <w:r w:rsidR="004B40D6">
        <w:fldChar w:fldCharType="begin"/>
      </w:r>
      <w:r w:rsidR="004B40D6">
        <w:instrText xml:space="preserve"> ADDIN ZOTERO_ITEM CSL_CITATION {"citationID":"KQTsOtfG","properties":{"formattedCitation":"[53]","plainCitation":"[53]","noteIndex":0},"citationItems":[{"id":1746,"uris":["http://zotero.org/users/2894151/items/T66TTECS"],"uri":["http://zotero.org/users/2894151/items/T66TTECS"],"itemData":{"id":1746,"type":"article-journal","title":"Spatial scale modulates the strength of ecological processes driving disease distributions","container-title":"Proceedings of the National Academy of Sciences","page":"E3359-E3364","volume":"113","issue":"24","DOI":"10.1073/pnas.1521657113","journalAbbreviation":"PNAS","author":[{"family":"Cohen","given":"Jeremy M"},{"family":"Civitello","given":"David J"},{"family":"Brace","given":"Amber J"},{"family":"Feichtinger","given":"Erin M"},{"family":"Ortega","given":"C Nicole"},{"family":"Richardson","given":"Jason C"},{"family":"Sauer","given":"Erin L"},{"family":"Liu","given":"Xuan"},{"family":"Rohr","given":"Jason R"}],"issued":{"date-parts":[["2016",6,14]]}}}],"schema":"https://github.com/citation-style-language/schema/raw/master/csl-citation.json"} </w:instrText>
      </w:r>
      <w:r w:rsidR="004B40D6">
        <w:fldChar w:fldCharType="separate"/>
      </w:r>
      <w:r w:rsidR="004B40D6">
        <w:rPr>
          <w:noProof/>
        </w:rPr>
        <w:t>[53]</w:t>
      </w:r>
      <w:r w:rsidR="004B40D6">
        <w:fldChar w:fldCharType="end"/>
      </w:r>
      <w:r>
        <w:t>.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D5F253F" w14:textId="77777777" w:rsidR="003E307B" w:rsidRDefault="003E307B" w:rsidP="003E307B">
      <w:pPr>
        <w:pStyle w:val="Heading1"/>
      </w:pPr>
      <w:bookmarkStart w:id="296" w:name="conclusions-1"/>
      <w:bookmarkEnd w:id="296"/>
      <w:r>
        <w:t>Conclusions</w:t>
      </w:r>
    </w:p>
    <w:p w14:paraId="5624CF95" w14:textId="31C99281" w:rsidR="003E307B" w:rsidRDefault="003E307B" w:rsidP="003E307B">
      <w:pPr>
        <w:pStyle w:val="FirstParagraph"/>
      </w:pPr>
      <w:r>
        <w:t xml:space="preserve">We found fine-scale variation in microclimate across season and urban land class to shape </w:t>
      </w:r>
      <w:r>
        <w:rPr>
          <w:i/>
        </w:rPr>
        <w:t>Ae. albopictus</w:t>
      </w:r>
      <w:r>
        <w:t xml:space="preserve"> population dynamics and </w:t>
      </w:r>
      <w:ins w:id="297" w:author="Michelle V Evans" w:date="2018-06-05T18:32:00Z">
        <w:r w:rsidR="005736C9">
          <w:t xml:space="preserve">DENV-2 </w:t>
        </w:r>
      </w:ins>
      <w:del w:id="298" w:author="Michelle V Evans" w:date="2018-06-05T18:32:00Z">
        <w:r w:rsidR="00815904" w:rsidDel="005736C9">
          <w:delText xml:space="preserve">DENV-2 </w:delText>
        </w:r>
      </w:del>
      <w:r>
        <w:t>transmission potential through direct effects on larval survival and development rates, and indirectly through carry-over effects on vector competence and fecundity.</w:t>
      </w:r>
      <w:ins w:id="299" w:author="Michelle V Evans" w:date="2018-06-05T18:49:00Z">
        <w:r w:rsidR="004F6484">
          <w:t xml:space="preserve"> </w:t>
        </w:r>
      </w:ins>
      <w:del w:id="300" w:author="Michelle V Evans" w:date="2018-06-05T18:49:00Z">
        <w:r w:rsidDel="004F6484">
          <w:delText xml:space="preserve"> </w:delText>
        </w:r>
      </w:del>
      <w:ins w:id="301" w:author="Michelle V Evans" w:date="2018-06-05T18:49:00Z">
        <w:r w:rsidR="004F6484">
          <w:t>Although sample sizes were limited, our study indicates the potential effects that site-specific environments can have on mosquito demographic</w:t>
        </w:r>
      </w:ins>
      <w:ins w:id="302" w:author="Michelle V Evans" w:date="2018-06-05T19:12:00Z">
        <w:r w:rsidR="00221B2A">
          <w:t>s</w:t>
        </w:r>
      </w:ins>
      <w:ins w:id="303" w:author="Michelle V Evans" w:date="2018-06-05T18:49:00Z">
        <w:r w:rsidR="004F6484">
          <w:t xml:space="preserve"> and infection dynamics</w:t>
        </w:r>
      </w:ins>
      <w:r w:rsidR="006B09D7">
        <w:t xml:space="preserve">. </w:t>
      </w:r>
      <w:r>
        <w:t xml:space="preserve">DENV-2 infection and dissemination rates were higher in mosquitoes from rural and suburban land classes than urban ones, and were higher in the fall compared to the summer. However, there was no difference in overall infectiousness. Therefore, the seasonal differences in </w:t>
      </w:r>
      <m:oMath>
        <m:r>
          <w:rPr>
            <w:rFonts w:ascii="Cambria Math" w:hAnsi="Cambria Math"/>
          </w:rPr>
          <m:t>VC</m:t>
        </m:r>
      </m:oMath>
      <w:r>
        <w:t xml:space="preserve"> we ob</w:t>
      </w:r>
      <w:r w:rsidR="00E27FC8">
        <w:t>served were due to the direct ef</w:t>
      </w:r>
      <w:r>
        <w:t xml:space="preserve">fects of the larval environment on egg-to-adult survival and development rates, rather than carry-over effects. When comparing </w:t>
      </w:r>
      <m:oMath>
        <m:r>
          <w:rPr>
            <w:rFonts w:ascii="Cambria Math" w:hAnsi="Cambria Math"/>
          </w:rPr>
          <m:t>VC</m:t>
        </m:r>
      </m:oMath>
      <w:r>
        <w:t xml:space="preserve"> to a calculated </w:t>
      </w:r>
      <m:oMath>
        <m:r>
          <w:rPr>
            <w:rFonts w:ascii="Cambria Math" w:hAnsi="Cambria Math"/>
          </w:rPr>
          <m:t>VC</m:t>
        </m:r>
      </m:oMath>
      <w:r>
        <w:t xml:space="preserve"> that did not account for site-specific carry-over effects, we found that not accounting for carry-over effects results in an </w:t>
      </w:r>
      <w:r>
        <w:lastRenderedPageBreak/>
        <w:t xml:space="preserve">underestimate of predicted </w:t>
      </w:r>
      <m:oMath>
        <m:r>
          <w:rPr>
            <w:rFonts w:ascii="Cambria Math" w:hAnsi="Cambria Math"/>
          </w:rPr>
          <m:t>VC</m:t>
        </m:r>
      </m:oMath>
      <w:r>
        <w:t xml:space="preserve"> in suburban and urban sites in the summer, and an overestimate in the fall.</w:t>
      </w:r>
    </w:p>
    <w:p w14:paraId="6ED00749" w14:textId="38D11943" w:rsidR="009B4EB8" w:rsidRPr="009B4EB8" w:rsidRDefault="003E307B" w:rsidP="0083107C">
      <w:pPr>
        <w:pStyle w:val="BodyText"/>
      </w:pPr>
      <w:r>
        <w:t xml:space="preserve">The interaction between the larval and adult environments, mediated by carry-over effects, could have complex consequences for adult phenotypes relevant to disease transmission for mosquitoes as well as other organisms. Given the devastating impact of disease in other species with complex life histories (e.g. </w:t>
      </w:r>
      <w:proofErr w:type="spellStart"/>
      <w:r>
        <w:t>chytridiomycosis</w:t>
      </w:r>
      <w:proofErr w:type="spellEnd"/>
      <w:r>
        <w:t xml:space="preserve">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w:t>
      </w:r>
      <w:r w:rsidR="004B40D6">
        <w:fldChar w:fldCharType="begin"/>
      </w:r>
      <w:r w:rsidR="004B40D6">
        <w:instrText xml:space="preserve"> ADDIN ZOTERO_ITEM CSL_CITATION {"citationID":"H2hRcO3z","properties":{"formattedCitation":"[54]","plainCitation":"[54]","noteIndex":0},"citationItems":[{"id":1065,"uris":["http://zotero.org/users/2894151/items/GXSAEVNF"],"uri":["http://zotero.org/users/2894151/items/GXSAEVNF"],"itemData":{"id":1065,"type":"article-journal","title":"Population Density, Climate Variables and Poverty Synergistically Structure Spatial Risk in Urban Malaria in India","container-title":"PLOS Neglected Tropical Diseases","page":"e0005155","volume":"10","issue":"12","source":"PLoS Journals","abstract":"Author Summary Urbanization and environmental change are the main driving forces of ecological and social change around the globe, specifically in developing countries and for human health. Cities in developing countries exhibit rapid and unplanned urbanization which creates heterogeneous environmental and socio-economic conditions, which can in turn lead to different risks of infection. Here we address the role of urban spatial heterogeneity in infection risk by Plasmodium vivax with an extensive surveillance data set from Ahmedabad, India, spanning 12 years. This parasite is one of the four malaria species in humans, and is today the dominant cause of malaria in Indian cities. Our results show clear spatial structure in malaria incidence within the city, dependent on wealth, population density and the climate (temperature and humidity). Because this pattern of spatial risk is largely stationary in time, it can be incorporated in a prediction model and it identifies target ‘hotspots’ for intervention. Similar conclusions apply to the reported cases of Plasmodium falciparum which reinforces the importance of spatial heterogeneity in urban malaria more generally.","DOI":"10.1371/journal.pntd.0005155","ISSN":"1935-2735","journalAbbreviation":"PLOS Neglected Tropical Diseases","author":[{"family":"Santos-Vega","given":"Mauricio"},{"family":"Bouma","given":"Menno J."},{"family":"Kohli","given":"Vijay"},{"family":"Pascual","given":"Mercedes"}],"issued":{"date-parts":[["2016",12,1]]}}}],"schema":"https://github.com/citation-style-language/schema/raw/master/csl-citation.json"} </w:instrText>
      </w:r>
      <w:r w:rsidR="004B40D6">
        <w:fldChar w:fldCharType="separate"/>
      </w:r>
      <w:r w:rsidR="004B40D6">
        <w:rPr>
          <w:noProof/>
        </w:rPr>
        <w:t>[54]</w:t>
      </w:r>
      <w:r w:rsidR="004B40D6">
        <w:fldChar w:fldCharType="end"/>
      </w:r>
      <w:r>
        <w:t>, and a better understanding of both the larval and adult environments, including their interaction, could improve the accuracy of fine-scale predictions of disease incidence across a city.</w:t>
      </w:r>
    </w:p>
    <w:p w14:paraId="40CDCB5A" w14:textId="77777777" w:rsidR="00C92EAD" w:rsidRDefault="00D646E8">
      <w:pPr>
        <w:pStyle w:val="Heading1"/>
      </w:pPr>
      <w:bookmarkStart w:id="304" w:name="effects-of-land-class-and-season-on-micr"/>
      <w:bookmarkStart w:id="305" w:name="declarations"/>
      <w:bookmarkEnd w:id="304"/>
      <w:bookmarkEnd w:id="305"/>
      <w:r>
        <w:t>Declarations</w:t>
      </w:r>
    </w:p>
    <w:p w14:paraId="31FF0414" w14:textId="77777777" w:rsidR="00C92EAD" w:rsidRDefault="00D646E8">
      <w:pPr>
        <w:pStyle w:val="Heading2"/>
      </w:pPr>
      <w:bookmarkStart w:id="306" w:name="ethics-approval-and-consent-to-participa"/>
      <w:bookmarkEnd w:id="306"/>
      <w:r>
        <w:t>Ethics approval and consent to participate</w:t>
      </w:r>
    </w:p>
    <w:p w14:paraId="1F4C3894" w14:textId="77777777" w:rsidR="00C92EAD" w:rsidRDefault="00D646E8">
      <w:pPr>
        <w:pStyle w:val="FirstParagraph"/>
      </w:pPr>
      <w:r>
        <w:t>Not applicable.</w:t>
      </w:r>
    </w:p>
    <w:p w14:paraId="4A2339EA" w14:textId="77777777" w:rsidR="00C92EAD" w:rsidRDefault="00D646E8">
      <w:pPr>
        <w:pStyle w:val="Heading2"/>
      </w:pPr>
      <w:bookmarkStart w:id="307" w:name="consent-for-publication"/>
      <w:bookmarkEnd w:id="307"/>
      <w:r>
        <w:t>Consent for publication</w:t>
      </w:r>
    </w:p>
    <w:p w14:paraId="4471B008" w14:textId="77777777" w:rsidR="00C92EAD" w:rsidRDefault="00D646E8">
      <w:pPr>
        <w:pStyle w:val="FirstParagraph"/>
      </w:pPr>
      <w:r>
        <w:t>Not applicable.</w:t>
      </w:r>
    </w:p>
    <w:p w14:paraId="587AFD91" w14:textId="77777777" w:rsidR="00C92EAD" w:rsidRDefault="00D646E8">
      <w:pPr>
        <w:pStyle w:val="Heading2"/>
      </w:pPr>
      <w:bookmarkStart w:id="308" w:name="availability-of-data-and-material"/>
      <w:bookmarkEnd w:id="308"/>
      <w:r>
        <w:t>Availability of data and material</w:t>
      </w:r>
    </w:p>
    <w:p w14:paraId="015E9BA4" w14:textId="55A44754" w:rsidR="00C92EAD" w:rsidRDefault="00D646E8">
      <w:pPr>
        <w:pStyle w:val="FirstParagraph"/>
      </w:pPr>
      <w:r>
        <w:t xml:space="preserve">The datasets and code used in during the current study are available in the </w:t>
      </w:r>
      <w:proofErr w:type="spellStart"/>
      <w:r>
        <w:t>figshare</w:t>
      </w:r>
      <w:proofErr w:type="spellEnd"/>
      <w:r>
        <w:t xml:space="preserve"> repository,</w:t>
      </w:r>
      <w:del w:id="309" w:author="Michelle V Evans" w:date="2018-06-09T11:10:00Z">
        <w:r w:rsidDel="00056606">
          <w:delText xml:space="preserve"> </w:delText>
        </w:r>
      </w:del>
      <w:ins w:id="310" w:author="Michelle V Evans" w:date="2018-06-09T11:10:00Z">
        <w:r w:rsidR="00056606">
          <w:t xml:space="preserve"> </w:t>
        </w:r>
        <w:proofErr w:type="spellStart"/>
        <w:r w:rsidR="00056606">
          <w:t>doi</w:t>
        </w:r>
        <w:proofErr w:type="spellEnd"/>
        <w:r w:rsidR="00056606">
          <w:t xml:space="preserve">: </w:t>
        </w:r>
        <w:r w:rsidR="00056606" w:rsidRPr="00056606">
          <w:t>10.6084/m9.figshare.5558128</w:t>
        </w:r>
      </w:ins>
      <w:bookmarkStart w:id="311" w:name="_GoBack"/>
      <w:bookmarkEnd w:id="311"/>
      <w:del w:id="312" w:author="Michelle V Evans" w:date="2018-06-09T11:10:00Z">
        <w:r w:rsidRPr="00D646E8" w:rsidDel="00056606">
          <w:delText>https://figshare.com/s/2b12af86583614d1ef01</w:delText>
        </w:r>
      </w:del>
      <w:r>
        <w:t>.</w:t>
      </w:r>
    </w:p>
    <w:p w14:paraId="25858EA3" w14:textId="77777777" w:rsidR="00C92EAD" w:rsidRDefault="00D646E8">
      <w:pPr>
        <w:pStyle w:val="Heading2"/>
      </w:pPr>
      <w:bookmarkStart w:id="313" w:name="competing-interests"/>
      <w:bookmarkEnd w:id="313"/>
      <w:r>
        <w:lastRenderedPageBreak/>
        <w:t>Competing interests</w:t>
      </w:r>
    </w:p>
    <w:p w14:paraId="0FBDD591" w14:textId="77777777" w:rsidR="00C92EAD" w:rsidRDefault="00D646E8">
      <w:pPr>
        <w:pStyle w:val="FirstParagraph"/>
      </w:pPr>
      <w:r>
        <w:t>The authors declare that they have no competing interests.</w:t>
      </w:r>
    </w:p>
    <w:p w14:paraId="00B6CC32" w14:textId="77777777" w:rsidR="00C92EAD" w:rsidRDefault="00D646E8">
      <w:pPr>
        <w:pStyle w:val="Heading2"/>
      </w:pPr>
      <w:bookmarkStart w:id="314" w:name="funding"/>
      <w:bookmarkEnd w:id="314"/>
      <w:r>
        <w:t>Funding</w:t>
      </w:r>
    </w:p>
    <w:p w14:paraId="7FC451F2" w14:textId="77777777" w:rsidR="00C92EAD" w:rsidRDefault="00D646E8">
      <w:pPr>
        <w:pStyle w:val="FirstParagraph"/>
      </w:pPr>
      <w: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988A6D1" w14:textId="77777777" w:rsidR="00C92EAD" w:rsidRDefault="00D646E8">
      <w:pPr>
        <w:pStyle w:val="Heading2"/>
      </w:pPr>
      <w:bookmarkStart w:id="315" w:name="authors-contributions"/>
      <w:bookmarkEnd w:id="315"/>
      <w:r>
        <w:t>Author’s contributions</w:t>
      </w:r>
    </w:p>
    <w:p w14:paraId="7A746AED" w14:textId="6C0A3463" w:rsidR="00C92EAD" w:rsidRDefault="00D646E8">
      <w:pPr>
        <w:pStyle w:val="FirstParagraph"/>
      </w:pPr>
      <w:r>
        <w:t>MVE, JMD, and CCM designed the experiment. MVE, JCS, and NS conducted the field-work portion of the experiment. MVE and MAB designed and conducted the infection portion of the experiment. MVE, JMD, and CCM conducted statistical analyses. MVE, JMD, and CCM were involved in original draft preparation and all authors were involved in reviewing and editing. All authors read and approve</w:t>
      </w:r>
      <w:ins w:id="316" w:author="Michelle V Evans" w:date="2018-06-05T19:12:00Z">
        <w:r w:rsidR="00221B2A">
          <w:t>d</w:t>
        </w:r>
      </w:ins>
      <w:r>
        <w:t xml:space="preserve"> the final manuscript.</w:t>
      </w:r>
    </w:p>
    <w:p w14:paraId="5F36FF7B" w14:textId="77777777" w:rsidR="00C92EAD" w:rsidRDefault="00D646E8">
      <w:pPr>
        <w:pStyle w:val="Heading2"/>
      </w:pPr>
      <w:bookmarkStart w:id="317" w:name="acknowledgements"/>
      <w:bookmarkEnd w:id="317"/>
      <w:r>
        <w:t>Acknowledgements</w:t>
      </w:r>
    </w:p>
    <w:p w14:paraId="5BF3F569" w14:textId="77777777" w:rsidR="00C92EAD" w:rsidRDefault="00D646E8">
      <w:pPr>
        <w:pStyle w:val="FirstParagraph"/>
      </w:pPr>
      <w:r>
        <w:t xml:space="preserve">We thank members of the Murdock and Brindley labs for discussion and technical support conducting viral assays. We thank Diana Diaz, Abigail </w:t>
      </w:r>
      <w:proofErr w:type="spellStart"/>
      <w:r>
        <w:t>Lecroy</w:t>
      </w:r>
      <w:proofErr w:type="spellEnd"/>
      <w:r>
        <w:t>, and Marco Notarangelo for assistance in the field and lab.</w:t>
      </w:r>
    </w:p>
    <w:p w14:paraId="092050C7" w14:textId="3C3DBDB0" w:rsidR="00E26FBC" w:rsidRPr="00E27FC8" w:rsidRDefault="00E26FBC" w:rsidP="00FD51FA">
      <w:pPr>
        <w:pStyle w:val="Heading1"/>
      </w:pPr>
      <w:r>
        <w:t>References</w:t>
      </w:r>
    </w:p>
    <w:p w14:paraId="670B9650" w14:textId="77777777" w:rsidR="001E62E0" w:rsidRPr="00CC0029" w:rsidRDefault="001E62E0" w:rsidP="00CC0029">
      <w:pPr>
        <w:pStyle w:val="Bibliography"/>
        <w:ind w:left="360" w:hanging="360"/>
        <w:rPr>
          <w:rFonts w:ascii="Cambria" w:eastAsia="Times New Roman"/>
        </w:rPr>
      </w:pPr>
      <w:r>
        <w:fldChar w:fldCharType="begin"/>
      </w:r>
      <w:r>
        <w:instrText xml:space="preserve"> ADDIN ZOTERO_BIBL {"uncited":[],"omitted":[],"custom":[]} CSL_BIBLIOGRAPHY </w:instrText>
      </w:r>
      <w:r>
        <w:fldChar w:fldCharType="separate"/>
      </w:r>
      <w:r w:rsidRPr="00CC0029">
        <w:rPr>
          <w:rFonts w:ascii="Cambria" w:eastAsia="Times New Roman"/>
        </w:rPr>
        <w:t xml:space="preserve">1. Reiter P. Climate change and mosquito-borne disease. Environ Health Perspect. 2001;109:141–61. </w:t>
      </w:r>
    </w:p>
    <w:p w14:paraId="42926E74"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lastRenderedPageBreak/>
        <w:t xml:space="preserve">2. Parham PE, Waldock J, Christophides GK, Hemming D, Agusto F, Evans KJ, et al. Climate, environmental and socio-economic change: weighing up the balance in vector-borne disease transmission. Philosophical Transactions of the Royal Society B: Biological Sciences. 2015;370:20130551–20130551. </w:t>
      </w:r>
    </w:p>
    <w:p w14:paraId="06A4277E"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 Delatte H, Gimonneau G, Triboire A, Fontenille D. Influence of temperature on immature development, survival, longevity, fecundity, and gonotrophic cycles of </w:t>
      </w:r>
      <w:r w:rsidRPr="00CC0029">
        <w:rPr>
          <w:rFonts w:ascii="Cambria" w:eastAsia="Times New Roman"/>
          <w:i/>
        </w:rPr>
        <w:t>Aedes albopictus</w:t>
      </w:r>
      <w:r w:rsidRPr="00CC0029">
        <w:rPr>
          <w:rFonts w:ascii="Cambria" w:eastAsia="Times New Roman"/>
        </w:rPr>
        <w:t xml:space="preserve">, vector of chikungunya and dengue in the Indian Ocean. J Med Entomol. 2009;46:33–41. </w:t>
      </w:r>
    </w:p>
    <w:p w14:paraId="628BCDF6" w14:textId="7AC8B038"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 Murdock C, Paaijmans K, Bell A, King J, Hillyer J, F Read A, et al. Complex effects of temperature on mosquito immune function. </w:t>
      </w:r>
      <w:r w:rsidR="00234330" w:rsidRPr="00071F61">
        <w:rPr>
          <w:rFonts w:ascii="Cambria" w:eastAsia="Times New Roman"/>
        </w:rPr>
        <w:t>Philosophical Transactions of the Royal Society B: Biological Sciences</w:t>
      </w:r>
      <w:r w:rsidRPr="00CC0029">
        <w:rPr>
          <w:rFonts w:ascii="Cambria" w:eastAsia="Times New Roman"/>
        </w:rPr>
        <w:t xml:space="preserve">. 2012;279:3357–66. </w:t>
      </w:r>
    </w:p>
    <w:p w14:paraId="28693142"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5. Harrison XA, Blount JD, Inger R, Norris DR, Bearhop S. Carry-over effects as drivers of fitness differences in animals. Journal of Animal Ecology. 2011;80:4–18. </w:t>
      </w:r>
    </w:p>
    <w:p w14:paraId="6693711D"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6. Vonesh JR. Sequential predator effects across three life stages of the African tree frog, </w:t>
      </w:r>
      <w:r w:rsidRPr="00CC0029">
        <w:rPr>
          <w:rFonts w:ascii="Cambria" w:eastAsia="Times New Roman"/>
          <w:i/>
        </w:rPr>
        <w:t>Hyperolius spinigularis</w:t>
      </w:r>
      <w:r w:rsidRPr="00CC0029">
        <w:rPr>
          <w:rFonts w:ascii="Cambria" w:eastAsia="Times New Roman"/>
        </w:rPr>
        <w:t xml:space="preserve">. Oecologia. 2005;143:280–90. </w:t>
      </w:r>
    </w:p>
    <w:p w14:paraId="416751F5"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7. Norris DR, Taylor CM. Predicting the consequences of carry-over effects for migratory populations. Biol Lett. 2006;2:148–51. </w:t>
      </w:r>
    </w:p>
    <w:p w14:paraId="33BFF77A" w14:textId="04358AEF" w:rsidR="001E62E0" w:rsidRPr="00CC0029" w:rsidRDefault="001E62E0" w:rsidP="00CC0029">
      <w:pPr>
        <w:pStyle w:val="Bibliography"/>
        <w:ind w:left="360" w:hanging="360"/>
        <w:rPr>
          <w:rFonts w:ascii="Cambria" w:eastAsia="Times New Roman"/>
        </w:rPr>
      </w:pPr>
      <w:r w:rsidRPr="00CC0029">
        <w:rPr>
          <w:rFonts w:ascii="Cambria" w:eastAsia="Times New Roman"/>
        </w:rPr>
        <w:t>8</w:t>
      </w:r>
      <w:r w:rsidR="00234330" w:rsidRPr="00CC0029">
        <w:rPr>
          <w:rFonts w:ascii="Cambria" w:eastAsia="Times New Roman"/>
        </w:rPr>
        <w:t>. De Block M, Stoks R. Fitness effects from egg to r</w:t>
      </w:r>
      <w:r w:rsidRPr="00CC0029">
        <w:rPr>
          <w:rFonts w:ascii="Cambria" w:eastAsia="Times New Roman"/>
        </w:rPr>
        <w:t>eproduction: Bridging the</w:t>
      </w:r>
      <w:r w:rsidR="00234330" w:rsidRPr="00CC0029">
        <w:rPr>
          <w:rFonts w:ascii="Cambria" w:eastAsia="Times New Roman"/>
        </w:rPr>
        <w:t xml:space="preserve"> life history t</w:t>
      </w:r>
      <w:r w:rsidRPr="00CC0029">
        <w:rPr>
          <w:rFonts w:ascii="Cambria" w:eastAsia="Times New Roman"/>
        </w:rPr>
        <w:t xml:space="preserve">ransition. Ecology. 2005;86:185–97. </w:t>
      </w:r>
    </w:p>
    <w:p w14:paraId="6685C422" w14:textId="1988A25F" w:rsidR="001E62E0" w:rsidRPr="00CC0029" w:rsidRDefault="001E62E0" w:rsidP="00CC0029">
      <w:pPr>
        <w:pStyle w:val="Bibliography"/>
        <w:ind w:left="360" w:hanging="360"/>
        <w:rPr>
          <w:rFonts w:ascii="Cambria" w:eastAsia="Times New Roman"/>
        </w:rPr>
      </w:pPr>
      <w:r w:rsidRPr="00CC0029">
        <w:rPr>
          <w:rFonts w:ascii="Cambria" w:eastAsia="Times New Roman"/>
        </w:rPr>
        <w:t>9. Alto BW,</w:t>
      </w:r>
      <w:r w:rsidR="00234330" w:rsidRPr="00CC0029">
        <w:rPr>
          <w:rFonts w:ascii="Cambria" w:eastAsia="Times New Roman"/>
        </w:rPr>
        <w:t xml:space="preserve"> Bettinardi D. Temperature and dengue virus infection in mosquitoes: Independent effects on the immature and adult s</w:t>
      </w:r>
      <w:r w:rsidRPr="00CC0029">
        <w:rPr>
          <w:rFonts w:ascii="Cambria" w:eastAsia="Times New Roman"/>
        </w:rPr>
        <w:t xml:space="preserve">tages. Am J Trop Med Hyg. 2013;88:497–505. </w:t>
      </w:r>
    </w:p>
    <w:p w14:paraId="34C22AC3" w14:textId="3E66A3F9" w:rsidR="001E62E0" w:rsidRPr="00CC0029" w:rsidRDefault="001E62E0" w:rsidP="00CC0029">
      <w:pPr>
        <w:pStyle w:val="Bibliography"/>
        <w:ind w:left="360" w:hanging="360"/>
        <w:rPr>
          <w:rFonts w:ascii="Cambria" w:eastAsia="Times New Roman"/>
        </w:rPr>
      </w:pPr>
      <w:r w:rsidRPr="00CC0029">
        <w:rPr>
          <w:rFonts w:ascii="Cambria" w:eastAsia="Times New Roman"/>
        </w:rPr>
        <w:t>10. Buckner EA, Alto BW, Lounibos</w:t>
      </w:r>
      <w:r w:rsidR="00234330" w:rsidRPr="00CC0029">
        <w:rPr>
          <w:rFonts w:ascii="Cambria" w:eastAsia="Times New Roman"/>
        </w:rPr>
        <w:t xml:space="preserve"> LP. Larval t</w:t>
      </w:r>
      <w:r w:rsidRPr="00CC0029">
        <w:rPr>
          <w:rFonts w:ascii="Cambria" w:eastAsia="Times New Roman"/>
        </w:rPr>
        <w:t>emperature–</w:t>
      </w:r>
      <w:r w:rsidR="00234330" w:rsidRPr="00CC0029">
        <w:rPr>
          <w:rFonts w:ascii="Cambria" w:eastAsia="Times New Roman"/>
        </w:rPr>
        <w:t>food effects on adult mosquito infection and vertical transmission of dengue-1 v</w:t>
      </w:r>
      <w:r w:rsidRPr="00CC0029">
        <w:rPr>
          <w:rFonts w:ascii="Cambria" w:eastAsia="Times New Roman"/>
        </w:rPr>
        <w:t xml:space="preserve">irus. J Med Entomol. 2016;53:91–8. </w:t>
      </w:r>
    </w:p>
    <w:p w14:paraId="17EF4F96"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11. Muturi EJ, Lampman R, Costanzo K, Alto BW. Effect of temperature and insecticide stress on life-history traits of </w:t>
      </w:r>
      <w:r w:rsidRPr="00CC0029">
        <w:rPr>
          <w:rFonts w:ascii="Cambria" w:eastAsia="Times New Roman"/>
          <w:i/>
        </w:rPr>
        <w:t>Culex restuans</w:t>
      </w:r>
      <w:r w:rsidRPr="00CC0029">
        <w:rPr>
          <w:rFonts w:ascii="Cambria" w:eastAsia="Times New Roman"/>
        </w:rPr>
        <w:t xml:space="preserve"> and </w:t>
      </w:r>
      <w:r w:rsidRPr="00CC0029">
        <w:rPr>
          <w:rFonts w:ascii="Cambria" w:eastAsia="Times New Roman"/>
          <w:i/>
        </w:rPr>
        <w:t>Aedes albopictus</w:t>
      </w:r>
      <w:r w:rsidRPr="00CC0029">
        <w:rPr>
          <w:rFonts w:ascii="Cambria" w:eastAsia="Times New Roman"/>
        </w:rPr>
        <w:t xml:space="preserve"> (Diptera: Culicidae). J Med Entomol. 2011;48:243–50. </w:t>
      </w:r>
    </w:p>
    <w:p w14:paraId="52CCF1AD"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12. Muturi EJ, Kim C-H, Alto BW, Berenbaum MR, Schuler MA. Larval environmental stress alters </w:t>
      </w:r>
      <w:r w:rsidRPr="00CC0029">
        <w:rPr>
          <w:rFonts w:ascii="Cambria" w:eastAsia="Times New Roman"/>
          <w:i/>
        </w:rPr>
        <w:t>Aedes aegypti</w:t>
      </w:r>
      <w:r w:rsidRPr="00CC0029">
        <w:rPr>
          <w:rFonts w:ascii="Cambria" w:eastAsia="Times New Roman"/>
        </w:rPr>
        <w:t xml:space="preserve"> competence for Sindbis virus. Trop Med Int Health. 2011;16:955–64. </w:t>
      </w:r>
    </w:p>
    <w:p w14:paraId="1B605EEE"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13. Price DP, Schilkey FD, Ulanov A, Hansen IA. Small mosquitoes, large implications: crowding and starvation affects gene expression and nutrient accumulation in </w:t>
      </w:r>
      <w:r w:rsidRPr="00CC0029">
        <w:rPr>
          <w:rFonts w:ascii="Cambria" w:eastAsia="Times New Roman"/>
          <w:i/>
        </w:rPr>
        <w:t>Aedes aegypti</w:t>
      </w:r>
      <w:r w:rsidRPr="00CC0029">
        <w:rPr>
          <w:rFonts w:ascii="Cambria" w:eastAsia="Times New Roman"/>
        </w:rPr>
        <w:t xml:space="preserve">. Parasites &amp; Vectors. 2015;8:252. </w:t>
      </w:r>
    </w:p>
    <w:p w14:paraId="5B268536"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14. Cator LJ, Thomas S, Paaijmans KP, Ravishankaran S, Justin JA, Mathai MT, et al. Characterizing microclimate in urban malaria transmission settings: a case study from Chennai, India. Malaria Journal. 2013;12:1–1. </w:t>
      </w:r>
    </w:p>
    <w:p w14:paraId="6FD13DA9"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15. Reiner RC, Perkins TA, Barker CM, Niu T, Chaves LF, Ellis AM, et al. A systematic review of mathematical models of mosquito-borne pathogen transmission: 1970–2010. Journal of The Royal Society Interface. 2013;10:20120921. </w:t>
      </w:r>
    </w:p>
    <w:p w14:paraId="49375C74"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lastRenderedPageBreak/>
        <w:t xml:space="preserve">16. Murdock CC, Evans MV, McClanahan TD, Miazgowicz KL, Tesla B. Fine-scale variation in microclimate across an urban landscape shapes variation in mosquito population dynamics and the potential of </w:t>
      </w:r>
      <w:r w:rsidRPr="00CC0029">
        <w:rPr>
          <w:rFonts w:ascii="Cambria" w:eastAsia="Times New Roman"/>
          <w:i/>
        </w:rPr>
        <w:t xml:space="preserve">Aedes albopictus </w:t>
      </w:r>
      <w:r w:rsidRPr="00CC0029">
        <w:rPr>
          <w:rFonts w:ascii="Cambria" w:eastAsia="Times New Roman"/>
        </w:rPr>
        <w:t xml:space="preserve">to transmit arboviral disease. PLOS Neglected Tropical Diseases. 2017;11:e0005640. </w:t>
      </w:r>
    </w:p>
    <w:p w14:paraId="6BE2A2E2"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17. Xian GZ, Homer CG, Dewitz J, Fry J, Hossain N, Wickham J. Change of impervious surface area between 2001 and 2006 in the conterminous United States. Photogrammetric Engineering and Remote Sensing. 2011;77:5. </w:t>
      </w:r>
    </w:p>
    <w:p w14:paraId="708FA2A6"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18. Yuan F, Bauer ME. Comparison of impervious surface area and normalized difference vegetation index as indicators of surface urban heat island effects in Landsat imagery. Remote Sensing of Environment. 2007;106:375–86. </w:t>
      </w:r>
    </w:p>
    <w:p w14:paraId="515F9F88"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19. Lu D, Weng Q. Use of impervious surface in urban land-use classification. Remote Sensing of Environment. 2006;102:146–60. </w:t>
      </w:r>
    </w:p>
    <w:p w14:paraId="5C780D87" w14:textId="73313B7B" w:rsidR="001E62E0" w:rsidRPr="00CC0029" w:rsidRDefault="001E62E0" w:rsidP="00CC0029">
      <w:pPr>
        <w:pStyle w:val="Bibliography"/>
        <w:ind w:left="360" w:hanging="360"/>
        <w:rPr>
          <w:rFonts w:ascii="Cambria" w:eastAsia="Times New Roman"/>
        </w:rPr>
      </w:pPr>
      <w:r w:rsidRPr="00CC0029">
        <w:rPr>
          <w:rFonts w:ascii="Cambria" w:eastAsia="Times New Roman"/>
        </w:rPr>
        <w:t>20. Marcombe S, Farajollahi A, Healy SP, Cla</w:t>
      </w:r>
      <w:r w:rsidR="00234330" w:rsidRPr="00CC0029">
        <w:rPr>
          <w:rFonts w:ascii="Cambria" w:eastAsia="Times New Roman"/>
        </w:rPr>
        <w:t>rk GG, Fonseca DM. Insecticide resistance status of United States p</w:t>
      </w:r>
      <w:r w:rsidRPr="00CC0029">
        <w:rPr>
          <w:rFonts w:ascii="Cambria" w:eastAsia="Times New Roman"/>
        </w:rPr>
        <w:t xml:space="preserve">opulations of </w:t>
      </w:r>
      <w:r w:rsidRPr="00CC0029">
        <w:rPr>
          <w:rFonts w:ascii="Cambria" w:eastAsia="Times New Roman"/>
          <w:i/>
        </w:rPr>
        <w:t>Aedes albopictus</w:t>
      </w:r>
      <w:r w:rsidR="00234330" w:rsidRPr="00CC0029">
        <w:rPr>
          <w:rFonts w:ascii="Cambria" w:eastAsia="Times New Roman"/>
        </w:rPr>
        <w:t xml:space="preserve"> and mechanisms i</w:t>
      </w:r>
      <w:r w:rsidRPr="00CC0029">
        <w:rPr>
          <w:rFonts w:ascii="Cambria" w:eastAsia="Times New Roman"/>
        </w:rPr>
        <w:t xml:space="preserve">nvolved. PLOS ONE. 2014;9:e101992. </w:t>
      </w:r>
    </w:p>
    <w:p w14:paraId="04ABEE2E"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21. Vazeille-Falcoz M, Mousson L, Rodhain F, Chungue E, Failloux AB. Variation in oral susceptibility to dengue type 2 virus of populations of </w:t>
      </w:r>
      <w:r w:rsidRPr="00CC0029">
        <w:rPr>
          <w:rFonts w:ascii="Cambria" w:eastAsia="Times New Roman"/>
          <w:i/>
        </w:rPr>
        <w:t>Aedes aegypti</w:t>
      </w:r>
      <w:r w:rsidRPr="00CC0029">
        <w:rPr>
          <w:rFonts w:ascii="Cambria" w:eastAsia="Times New Roman"/>
        </w:rPr>
        <w:t xml:space="preserve"> from the islands of Tahiti and Moorea, French Polynesia. Am J Trop Med Hyg. 1999;60:292–9. </w:t>
      </w:r>
    </w:p>
    <w:p w14:paraId="52DD1108"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22. Shao Q, Herrlinger S, Yang S-L, Lai F, Moore JM, Brindley MA, et al. Zika virus infection disrupts neurovascular development and results in postnatal microcephaly with brain damage. Development. 2016;143:4127–36. </w:t>
      </w:r>
    </w:p>
    <w:p w14:paraId="05E35433" w14:textId="3F00E738" w:rsidR="001E62E0" w:rsidRPr="00CC0029" w:rsidRDefault="001E62E0" w:rsidP="00CC0029">
      <w:pPr>
        <w:pStyle w:val="Bibliography"/>
        <w:ind w:left="360" w:hanging="360"/>
        <w:rPr>
          <w:rFonts w:ascii="Cambria" w:eastAsia="Times New Roman"/>
        </w:rPr>
      </w:pPr>
      <w:r w:rsidRPr="00CC0029">
        <w:rPr>
          <w:rFonts w:ascii="Cambria" w:eastAsia="Times New Roman"/>
        </w:rPr>
        <w:t>23. Willard KA, Demakovsky L, Tesla B, Goodfellow FT, Sti</w:t>
      </w:r>
      <w:r w:rsidR="00234330" w:rsidRPr="00CC0029">
        <w:rPr>
          <w:rFonts w:ascii="Cambria" w:eastAsia="Times New Roman"/>
        </w:rPr>
        <w:t>ce SL, Murdock CC, et al. Zika cirus exhibits lineage-s</w:t>
      </w:r>
      <w:r w:rsidRPr="00CC0029">
        <w:rPr>
          <w:rFonts w:ascii="Cambria" w:eastAsia="Times New Roman"/>
        </w:rPr>
        <w:t>p</w:t>
      </w:r>
      <w:r w:rsidR="00234330" w:rsidRPr="00CC0029">
        <w:rPr>
          <w:rFonts w:ascii="Cambria" w:eastAsia="Times New Roman"/>
        </w:rPr>
        <w:t>ecific phenotypes in cell c</w:t>
      </w:r>
      <w:r w:rsidRPr="00CC0029">
        <w:rPr>
          <w:rFonts w:ascii="Cambria" w:eastAsia="Times New Roman"/>
        </w:rPr>
        <w:t xml:space="preserve">ulture, in </w:t>
      </w:r>
      <w:r w:rsidRPr="00CC0029">
        <w:rPr>
          <w:rFonts w:ascii="Cambria" w:eastAsia="Times New Roman"/>
          <w:i/>
        </w:rPr>
        <w:t xml:space="preserve">Aedes aegypti </w:t>
      </w:r>
      <w:r w:rsidR="00234330" w:rsidRPr="00CC0029">
        <w:rPr>
          <w:rFonts w:ascii="Cambria" w:eastAsia="Times New Roman"/>
        </w:rPr>
        <w:t>m</w:t>
      </w:r>
      <w:r w:rsidRPr="00CC0029">
        <w:rPr>
          <w:rFonts w:ascii="Cambria" w:eastAsia="Times New Roman"/>
        </w:rPr>
        <w:t xml:space="preserve">osquitoes, and in an </w:t>
      </w:r>
      <w:r w:rsidR="00234330" w:rsidRPr="00CC0029">
        <w:rPr>
          <w:rFonts w:ascii="Cambria" w:eastAsia="Times New Roman"/>
        </w:rPr>
        <w:t xml:space="preserve">embryo model. Viruses </w:t>
      </w:r>
      <w:r w:rsidRPr="00CC0029">
        <w:rPr>
          <w:rFonts w:ascii="Cambria" w:eastAsia="Times New Roman"/>
        </w:rPr>
        <w:t xml:space="preserve">. 2017;9. </w:t>
      </w:r>
    </w:p>
    <w:p w14:paraId="7D21D867" w14:textId="23F5DE42" w:rsidR="001E62E0" w:rsidRPr="00CC0029" w:rsidRDefault="001E62E0" w:rsidP="00CC0029">
      <w:pPr>
        <w:pStyle w:val="Bibliography"/>
        <w:ind w:left="360" w:hanging="360"/>
        <w:rPr>
          <w:rFonts w:ascii="Cambria" w:eastAsia="Times New Roman"/>
        </w:rPr>
      </w:pPr>
      <w:r w:rsidRPr="00CC0029">
        <w:rPr>
          <w:rFonts w:ascii="Cambria" w:eastAsia="Times New Roman"/>
        </w:rPr>
        <w:t>24. Shan C, Xie X, Muruato AE, Rossi SL, Roundy CM</w:t>
      </w:r>
      <w:r w:rsidR="00234330" w:rsidRPr="00CC0029">
        <w:rPr>
          <w:rFonts w:ascii="Cambria" w:eastAsia="Times New Roman"/>
        </w:rPr>
        <w:t>, Azar SR, et al. An infectious cDNA clone of Zika virus to study viral virulence, mosquito transmission, and antiviral i</w:t>
      </w:r>
      <w:r w:rsidRPr="00CC0029">
        <w:rPr>
          <w:rFonts w:ascii="Cambria" w:eastAsia="Times New Roman"/>
        </w:rPr>
        <w:t xml:space="preserve">nhibitors. Cell Host and Microbe. 2016;1–23. </w:t>
      </w:r>
    </w:p>
    <w:p w14:paraId="1677EA3F"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25. Cheng G, Liu Y, Wang P, Xiao X. Mosquito defense strategies against viral infection. Trends Parasitol. 2016;32:177–86. </w:t>
      </w:r>
    </w:p>
    <w:p w14:paraId="11622C0F" w14:textId="5000ECA5" w:rsidR="001E62E0" w:rsidRPr="00CC0029" w:rsidRDefault="001E62E0" w:rsidP="00CC0029">
      <w:pPr>
        <w:pStyle w:val="Bibliography"/>
        <w:ind w:left="360" w:hanging="360"/>
        <w:rPr>
          <w:rFonts w:ascii="Cambria" w:eastAsia="Times New Roman"/>
        </w:rPr>
      </w:pPr>
      <w:r w:rsidRPr="00CC0029">
        <w:rPr>
          <w:rFonts w:ascii="Cambria" w:eastAsia="Times New Roman"/>
        </w:rPr>
        <w:t>26. Anderson</w:t>
      </w:r>
      <w:r w:rsidR="00234330" w:rsidRPr="00CC0029">
        <w:rPr>
          <w:rFonts w:ascii="Cambria" w:eastAsia="Times New Roman"/>
        </w:rPr>
        <w:t xml:space="preserve"> SL, Richards SL, Smartt CT. A simple method for determining arbovirus transmission in m</w:t>
      </w:r>
      <w:r w:rsidRPr="00CC0029">
        <w:rPr>
          <w:rFonts w:ascii="Cambria" w:eastAsia="Times New Roman"/>
        </w:rPr>
        <w:t xml:space="preserve">osquitoes. Journal of the American Mosquito Control Association. 2010;26:108–11. </w:t>
      </w:r>
    </w:p>
    <w:p w14:paraId="7E4105A0" w14:textId="1EB8C6C9" w:rsidR="001E62E0" w:rsidRPr="00CC0029" w:rsidRDefault="001E62E0" w:rsidP="00CC0029">
      <w:pPr>
        <w:pStyle w:val="Bibliography"/>
        <w:ind w:left="360" w:hanging="360"/>
        <w:rPr>
          <w:rFonts w:ascii="Cambria" w:eastAsia="Times New Roman"/>
        </w:rPr>
      </w:pPr>
      <w:r w:rsidRPr="00CC0029">
        <w:rPr>
          <w:rFonts w:ascii="Cambria" w:eastAsia="Times New Roman"/>
        </w:rPr>
        <w:t>2</w:t>
      </w:r>
      <w:r w:rsidR="00234330" w:rsidRPr="00CC0029">
        <w:rPr>
          <w:rFonts w:ascii="Cambria" w:eastAsia="Times New Roman"/>
        </w:rPr>
        <w:t>7. Livdahl TP, Sugihara G. Non-l</w:t>
      </w:r>
      <w:r w:rsidRPr="00CC0029">
        <w:rPr>
          <w:rFonts w:ascii="Cambria" w:eastAsia="Times New Roman"/>
        </w:rPr>
        <w:t xml:space="preserve">inear </w:t>
      </w:r>
      <w:r w:rsidR="00234330" w:rsidRPr="00CC0029">
        <w:rPr>
          <w:rFonts w:ascii="Cambria" w:eastAsia="Times New Roman"/>
        </w:rPr>
        <w:t>interactions of populations and the importance of estimating per capita rates of c</w:t>
      </w:r>
      <w:r w:rsidRPr="00CC0029">
        <w:rPr>
          <w:rFonts w:ascii="Cambria" w:eastAsia="Times New Roman"/>
        </w:rPr>
        <w:t xml:space="preserve">hange. The Journal of Animal Ecology. 1984;53:573–80. </w:t>
      </w:r>
    </w:p>
    <w:p w14:paraId="1F81C496" w14:textId="26864ADD" w:rsidR="001E62E0" w:rsidRPr="00CC0029" w:rsidRDefault="001E62E0" w:rsidP="00CC0029">
      <w:pPr>
        <w:pStyle w:val="Bibliography"/>
        <w:ind w:left="360" w:hanging="360"/>
        <w:rPr>
          <w:rFonts w:ascii="Cambria" w:eastAsia="Times New Roman"/>
        </w:rPr>
      </w:pPr>
      <w:r w:rsidRPr="00CC0029">
        <w:rPr>
          <w:rFonts w:ascii="Cambria" w:eastAsia="Times New Roman"/>
        </w:rPr>
        <w:t>28. Livdahl T</w:t>
      </w:r>
      <w:r w:rsidR="00234330" w:rsidRPr="00CC0029">
        <w:rPr>
          <w:rFonts w:ascii="Cambria" w:eastAsia="Times New Roman"/>
        </w:rPr>
        <w:t>P, Willey MS. Prospects for an i</w:t>
      </w:r>
      <w:r w:rsidRPr="00CC0029">
        <w:rPr>
          <w:rFonts w:ascii="Cambria" w:eastAsia="Times New Roman"/>
        </w:rPr>
        <w:t xml:space="preserve">nvasion: Competition between </w:t>
      </w:r>
      <w:r w:rsidRPr="00CC0029">
        <w:rPr>
          <w:rFonts w:ascii="Cambria" w:eastAsia="Times New Roman"/>
          <w:i/>
        </w:rPr>
        <w:t>Aedes albopictus</w:t>
      </w:r>
      <w:r w:rsidR="00234330" w:rsidRPr="00CC0029">
        <w:rPr>
          <w:rFonts w:ascii="Cambria" w:eastAsia="Times New Roman"/>
        </w:rPr>
        <w:t xml:space="preserve"> and n</w:t>
      </w:r>
      <w:r w:rsidRPr="00CC0029">
        <w:rPr>
          <w:rFonts w:ascii="Cambria" w:eastAsia="Times New Roman"/>
        </w:rPr>
        <w:t xml:space="preserve">ative </w:t>
      </w:r>
      <w:r w:rsidRPr="00CC0029">
        <w:rPr>
          <w:rFonts w:ascii="Cambria" w:eastAsia="Times New Roman"/>
          <w:i/>
        </w:rPr>
        <w:t>Aedes triseriatus</w:t>
      </w:r>
      <w:r w:rsidRPr="00CC0029">
        <w:rPr>
          <w:rFonts w:ascii="Cambria" w:eastAsia="Times New Roman"/>
        </w:rPr>
        <w:t xml:space="preserve">. Science. 1991;253:189–91. </w:t>
      </w:r>
    </w:p>
    <w:p w14:paraId="505F72E7"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29. Lounibos LP, Suarez S, Menendez Z, Nishimura N, Escher RL, O’Connell SM, et al. Does temperature affect the outcome of larval competition between </w:t>
      </w:r>
      <w:r w:rsidRPr="00CC0029">
        <w:rPr>
          <w:rFonts w:ascii="Cambria" w:eastAsia="Times New Roman"/>
          <w:i/>
        </w:rPr>
        <w:t>Aedes aegypti</w:t>
      </w:r>
      <w:r w:rsidRPr="00CC0029">
        <w:rPr>
          <w:rFonts w:ascii="Cambria" w:eastAsia="Times New Roman"/>
        </w:rPr>
        <w:t xml:space="preserve"> and </w:t>
      </w:r>
      <w:r w:rsidRPr="00CC0029">
        <w:rPr>
          <w:rFonts w:ascii="Cambria" w:eastAsia="Times New Roman"/>
          <w:i/>
        </w:rPr>
        <w:t>Aedes albopictus</w:t>
      </w:r>
      <w:r w:rsidRPr="00CC0029">
        <w:rPr>
          <w:rFonts w:ascii="Cambria" w:eastAsia="Times New Roman"/>
        </w:rPr>
        <w:t xml:space="preserve">? J of Vec Eco. 2002;27:86–95. </w:t>
      </w:r>
    </w:p>
    <w:p w14:paraId="78C7DB89"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lastRenderedPageBreak/>
        <w:t xml:space="preserve">30. Mordecai EA, Cohen JM, Evans MV, Gudapati P, Johnson LR, Lippi CA, et al. Detecting the impact of temperature on transmission of Zika, dengue, and chikungunya using mechanistic models. PLOS Neglected Tropical Diseases. 2017;11:e0005568. </w:t>
      </w:r>
    </w:p>
    <w:p w14:paraId="263E0BE2"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31. Bates D, Maechler M, Bolker B, Walker S. Fitting linear mixed-effects models using lme4. Journal of Statistical Software. 2015;67:1–48. </w:t>
      </w:r>
    </w:p>
    <w:p w14:paraId="355AB358" w14:textId="4C2B5A31" w:rsidR="001E62E0" w:rsidRPr="00CC0029" w:rsidRDefault="001E62E0" w:rsidP="00CC0029">
      <w:pPr>
        <w:pStyle w:val="Bibliography"/>
        <w:ind w:left="360" w:hanging="360"/>
        <w:rPr>
          <w:rFonts w:ascii="Cambria" w:eastAsia="Times New Roman"/>
        </w:rPr>
      </w:pPr>
      <w:r w:rsidRPr="00CC0029">
        <w:rPr>
          <w:rFonts w:ascii="Cambria" w:eastAsia="Times New Roman"/>
        </w:rPr>
        <w:t>32. R Core Team. R: A language and environment for statistical computing. Vienna, Austria: R Foundation for Statistical Computing; 2018. Available from: https://www.R-project.org/</w:t>
      </w:r>
    </w:p>
    <w:p w14:paraId="739F136D"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33. Roux O, Vantaux A, Roche B, Yameogo KB, Dabiré KR, Diabaté A, et al. Evidence for carry-over effects of predator exposure on pathogen transmission potential. Proc R Soc B. 2015;282:20152430. </w:t>
      </w:r>
    </w:p>
    <w:p w14:paraId="38B94258" w14:textId="5D8BF815" w:rsidR="001E62E0" w:rsidRPr="00CC0029" w:rsidRDefault="001E62E0" w:rsidP="00CC0029">
      <w:pPr>
        <w:pStyle w:val="Bibliography"/>
        <w:ind w:left="360" w:hanging="360"/>
        <w:rPr>
          <w:rFonts w:ascii="Cambria" w:eastAsia="Times New Roman"/>
        </w:rPr>
      </w:pPr>
      <w:r w:rsidRPr="00CC0029">
        <w:rPr>
          <w:rFonts w:ascii="Cambria" w:eastAsia="Times New Roman"/>
        </w:rPr>
        <w:t>34. Peng S, Piao S, Ciais P, Friedlingstein P, Ottle C, Bré</w:t>
      </w:r>
      <w:r w:rsidR="00234330" w:rsidRPr="00CC0029">
        <w:rPr>
          <w:rFonts w:ascii="Cambria" w:eastAsia="Times New Roman"/>
        </w:rPr>
        <w:t>on F-M, et al. Surface urban heat island across 419 global big c</w:t>
      </w:r>
      <w:r w:rsidRPr="00CC0029">
        <w:rPr>
          <w:rFonts w:ascii="Cambria" w:eastAsia="Times New Roman"/>
        </w:rPr>
        <w:t xml:space="preserve">ities. Environ Sci Technol. 2012;46:696–703. </w:t>
      </w:r>
    </w:p>
    <w:p w14:paraId="36330CA6"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35. Angilleta MJ, Steury TD, Sears MW. Temperature, growth rate, and body size in ectotherms: fitting piece of a life-history puzzle. Integrative and Comparative Biology. 2004;44:498–509. </w:t>
      </w:r>
    </w:p>
    <w:p w14:paraId="5F791E9C"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36. Reiskind MH, Zarrabi AA. Is bigger really bigger? Differential responses to temperature in measures of body size of the mosquito, </w:t>
      </w:r>
      <w:r w:rsidRPr="00CC0029">
        <w:rPr>
          <w:rFonts w:ascii="Cambria" w:eastAsia="Times New Roman"/>
          <w:i/>
        </w:rPr>
        <w:t>Aedes albopictus</w:t>
      </w:r>
      <w:r w:rsidRPr="00CC0029">
        <w:rPr>
          <w:rFonts w:ascii="Cambria" w:eastAsia="Times New Roman"/>
        </w:rPr>
        <w:t xml:space="preserve">. Journal of Insect Physiology. 2012;58:911–7. </w:t>
      </w:r>
    </w:p>
    <w:p w14:paraId="44982C80"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37. Dodson BL, Kramer LD, Rasgon JL. Effects of larval rearing temperature on immature development and West Nile virus vector competence of </w:t>
      </w:r>
      <w:r w:rsidRPr="00CC0029">
        <w:rPr>
          <w:rFonts w:ascii="Cambria" w:eastAsia="Times New Roman"/>
          <w:i/>
        </w:rPr>
        <w:t>Culex tarsalis</w:t>
      </w:r>
      <w:r w:rsidRPr="00CC0029">
        <w:rPr>
          <w:rFonts w:ascii="Cambria" w:eastAsia="Times New Roman"/>
        </w:rPr>
        <w:t xml:space="preserve">. Parasites &amp; Vectors. 2012;5:199. </w:t>
      </w:r>
    </w:p>
    <w:p w14:paraId="1CEFFE92"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38. Koella JC, Lyimo EO. Variability in the relationship between weight and wing length of </w:t>
      </w:r>
      <w:r w:rsidRPr="00CC0029">
        <w:rPr>
          <w:rFonts w:ascii="Cambria" w:eastAsia="Times New Roman"/>
          <w:i/>
        </w:rPr>
        <w:t>Anopheles gambiae</w:t>
      </w:r>
      <w:r w:rsidRPr="00CC0029">
        <w:rPr>
          <w:rFonts w:ascii="Cambria" w:eastAsia="Times New Roman"/>
        </w:rPr>
        <w:t xml:space="preserve"> (Diptera: Culicidae). J Med Entomol. 1996;33:261–4. </w:t>
      </w:r>
    </w:p>
    <w:p w14:paraId="3E05F93C"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39. Mohammed A, Chadee DD. Effects of different temperature regimens on the development of </w:t>
      </w:r>
      <w:r w:rsidRPr="00CC0029">
        <w:rPr>
          <w:rFonts w:ascii="Cambria" w:eastAsia="Times New Roman"/>
          <w:i/>
        </w:rPr>
        <w:t>Aedes aegypti</w:t>
      </w:r>
      <w:r w:rsidRPr="00CC0029">
        <w:rPr>
          <w:rFonts w:ascii="Cambria" w:eastAsia="Times New Roman"/>
        </w:rPr>
        <w:t xml:space="preserve"> (L.) (Diptera: Culicidae) mosquitoes. Acta Tropica. 2011;119:38–43. </w:t>
      </w:r>
    </w:p>
    <w:p w14:paraId="0637569B" w14:textId="290DF425" w:rsidR="001E62E0" w:rsidRPr="00CC0029" w:rsidRDefault="001E62E0" w:rsidP="00CC0029">
      <w:pPr>
        <w:pStyle w:val="Bibliography"/>
        <w:ind w:left="360" w:hanging="360"/>
        <w:rPr>
          <w:rFonts w:ascii="Cambria" w:eastAsia="Times New Roman"/>
        </w:rPr>
      </w:pPr>
      <w:r w:rsidRPr="00CC0029">
        <w:rPr>
          <w:rFonts w:ascii="Cambria" w:eastAsia="Times New Roman"/>
        </w:rPr>
        <w:t>40. Carrington LB, Armijos MV, Lambrechts L, B</w:t>
      </w:r>
      <w:r w:rsidR="00234330" w:rsidRPr="00CC0029">
        <w:rPr>
          <w:rFonts w:ascii="Cambria" w:eastAsia="Times New Roman"/>
        </w:rPr>
        <w:t>arker CM, Scott TW. Effects of fluctuating daily temperatures at critical thermal e</w:t>
      </w:r>
      <w:r w:rsidRPr="00CC0029">
        <w:rPr>
          <w:rFonts w:ascii="Cambria" w:eastAsia="Times New Roman"/>
        </w:rPr>
        <w:t xml:space="preserve">xtremes on </w:t>
      </w:r>
      <w:r w:rsidRPr="00CC0029">
        <w:rPr>
          <w:rFonts w:ascii="Cambria" w:eastAsia="Times New Roman"/>
          <w:i/>
        </w:rPr>
        <w:t>Aedes aegypti</w:t>
      </w:r>
      <w:r w:rsidR="00234330" w:rsidRPr="00CC0029">
        <w:rPr>
          <w:rFonts w:ascii="Cambria" w:eastAsia="Times New Roman"/>
        </w:rPr>
        <w:t xml:space="preserve"> life-history t</w:t>
      </w:r>
      <w:r w:rsidRPr="00CC0029">
        <w:rPr>
          <w:rFonts w:ascii="Cambria" w:eastAsia="Times New Roman"/>
        </w:rPr>
        <w:t xml:space="preserve">raits. PLOS ONE. 2013;8:e58824. </w:t>
      </w:r>
    </w:p>
    <w:p w14:paraId="140229B0" w14:textId="0FD08A41"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41. Colinet H, Sinclair BJ, Vernon P, Renault D. Insects in </w:t>
      </w:r>
      <w:r w:rsidR="00234330" w:rsidRPr="00CC0029">
        <w:rPr>
          <w:rFonts w:ascii="Cambria" w:eastAsia="Times New Roman"/>
        </w:rPr>
        <w:t>fluctuating thermal e</w:t>
      </w:r>
      <w:r w:rsidRPr="00CC0029">
        <w:rPr>
          <w:rFonts w:ascii="Cambria" w:eastAsia="Times New Roman"/>
        </w:rPr>
        <w:t xml:space="preserve">nvironments. Annual Review of Entomology. 2015;60:123–40. </w:t>
      </w:r>
    </w:p>
    <w:p w14:paraId="32061350" w14:textId="5639DB84" w:rsidR="001E62E0" w:rsidRPr="00CC0029" w:rsidRDefault="001E62E0" w:rsidP="00CC0029">
      <w:pPr>
        <w:pStyle w:val="Bibliography"/>
        <w:ind w:left="360" w:hanging="360"/>
        <w:rPr>
          <w:rFonts w:ascii="Cambria" w:eastAsia="Times New Roman"/>
        </w:rPr>
      </w:pPr>
      <w:r w:rsidRPr="00CC0029">
        <w:rPr>
          <w:rFonts w:ascii="Cambria" w:eastAsia="Times New Roman"/>
        </w:rPr>
        <w:t>42. Adelman ZN, Anderson MAE, Wiley MR, Murreddu MG, Samuel G</w:t>
      </w:r>
      <w:r w:rsidR="00234330" w:rsidRPr="00CC0029">
        <w:rPr>
          <w:rFonts w:ascii="Cambria" w:eastAsia="Times New Roman"/>
        </w:rPr>
        <w:t>H, Morazzani EM, et al. Cooler temperatures d</w:t>
      </w:r>
      <w:r w:rsidRPr="00CC0029">
        <w:rPr>
          <w:rFonts w:ascii="Cambria" w:eastAsia="Times New Roman"/>
        </w:rPr>
        <w:t>estab</w:t>
      </w:r>
      <w:r w:rsidR="00234330" w:rsidRPr="00CC0029">
        <w:rPr>
          <w:rFonts w:ascii="Cambria" w:eastAsia="Times New Roman"/>
        </w:rPr>
        <w:t>ilize RNA interference and increase susceptibility of disease vector mosquitoes to viral i</w:t>
      </w:r>
      <w:r w:rsidRPr="00CC0029">
        <w:rPr>
          <w:rFonts w:ascii="Cambria" w:eastAsia="Times New Roman"/>
        </w:rPr>
        <w:t xml:space="preserve">nfection. PLOS Neglected Tropical Diseases. 2013;7:e2239. </w:t>
      </w:r>
    </w:p>
    <w:p w14:paraId="2E1FBDC1"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43. Turell M. Effect of environmental temperature on the vector competence of </w:t>
      </w:r>
      <w:r w:rsidRPr="00CC0029">
        <w:rPr>
          <w:rFonts w:ascii="Cambria" w:eastAsia="Times New Roman"/>
          <w:i/>
        </w:rPr>
        <w:t>Aedes taeniorhynchus</w:t>
      </w:r>
      <w:r w:rsidRPr="00CC0029">
        <w:rPr>
          <w:rFonts w:ascii="Cambria" w:eastAsia="Times New Roman"/>
        </w:rPr>
        <w:t xml:space="preserve"> for Rift Valley fever and Venezuelan equine encephalitis viruses. American Journal of Tropical Medicine and Hygiene. 1993;49:672–6. </w:t>
      </w:r>
    </w:p>
    <w:p w14:paraId="12BF58DA" w14:textId="46E856B2"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44. Franz AWE, Kantor AM, </w:t>
      </w:r>
      <w:r w:rsidR="00234330" w:rsidRPr="00CC0029">
        <w:rPr>
          <w:rFonts w:ascii="Cambria" w:eastAsia="Times New Roman"/>
        </w:rPr>
        <w:t>Passarelli AL, Clem RJ. Tissue barriers to arbovirus infection in m</w:t>
      </w:r>
      <w:r w:rsidRPr="00CC0029">
        <w:rPr>
          <w:rFonts w:ascii="Cambria" w:eastAsia="Times New Roman"/>
        </w:rPr>
        <w:t xml:space="preserve">osquitoes. Viruses. 2015;7:3741–67. </w:t>
      </w:r>
    </w:p>
    <w:p w14:paraId="51C05E76" w14:textId="405DDA44" w:rsidR="001E62E0" w:rsidRPr="00CC0029" w:rsidRDefault="001E62E0" w:rsidP="00CC0029">
      <w:pPr>
        <w:pStyle w:val="Bibliography"/>
        <w:ind w:left="360" w:hanging="360"/>
        <w:rPr>
          <w:rFonts w:ascii="Cambria" w:eastAsia="Times New Roman"/>
        </w:rPr>
      </w:pPr>
      <w:r w:rsidRPr="00CC0029">
        <w:rPr>
          <w:rFonts w:ascii="Cambria" w:eastAsia="Times New Roman"/>
        </w:rPr>
        <w:lastRenderedPageBreak/>
        <w:t xml:space="preserve">45. Houk E, Obie F, Hardy J. Peritrophic membrane formation and the midgut barrier to arboviral infection in the mosquito, </w:t>
      </w:r>
      <w:r w:rsidRPr="00CC0029">
        <w:rPr>
          <w:rFonts w:ascii="Cambria" w:eastAsia="Times New Roman"/>
          <w:i/>
        </w:rPr>
        <w:t>Culex tarsalis</w:t>
      </w:r>
      <w:r w:rsidRPr="00CC0029">
        <w:rPr>
          <w:rFonts w:ascii="Cambria" w:eastAsia="Times New Roman"/>
        </w:rPr>
        <w:t xml:space="preserve"> Coquillett (Insecta, Diptera). Acta Tropica. 1979;36:39–45. </w:t>
      </w:r>
    </w:p>
    <w:p w14:paraId="5BF4C8B4" w14:textId="3160F462"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46. Christiansen-Jucht C, Parham PE, Saddler A, Koella JC, Basáñez M-G. Temperature during larval development and adult maintenance influences the survival of </w:t>
      </w:r>
      <w:r w:rsidRPr="00CC0029">
        <w:rPr>
          <w:rFonts w:ascii="Cambria" w:eastAsia="Times New Roman"/>
          <w:i/>
        </w:rPr>
        <w:t>Anopheles gambiae s.s</w:t>
      </w:r>
      <w:r w:rsidRPr="00CC0029">
        <w:rPr>
          <w:rFonts w:ascii="Cambria" w:eastAsia="Times New Roman"/>
        </w:rPr>
        <w:t>. Parasit</w:t>
      </w:r>
      <w:r>
        <w:rPr>
          <w:rFonts w:ascii="Cambria" w:eastAsia="Times New Roman"/>
        </w:rPr>
        <w:t>es &amp;</w:t>
      </w:r>
      <w:r w:rsidRPr="00CC0029">
        <w:rPr>
          <w:rFonts w:ascii="Cambria" w:eastAsia="Times New Roman"/>
        </w:rPr>
        <w:t xml:space="preserve"> Vectors. 2014;7. </w:t>
      </w:r>
    </w:p>
    <w:p w14:paraId="58C49A8C"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47. Moller-Jacobs LL, Murdock CC, Thomas MB. Capacity of mosquitoes to transmit malaria depends on larval environment. Parasites &amp; Vectors. 2014;7:593. </w:t>
      </w:r>
    </w:p>
    <w:p w14:paraId="0969E20D"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48. Shapiro LLM, Murdock CC, Jacobs GR, Thomas RJ, Thomas MB. Larval food quantity affects the capacity of adult mosquitoes to transmit human malaria. Proc B. 2016;283:20160298–8. </w:t>
      </w:r>
    </w:p>
    <w:p w14:paraId="3E11C37F" w14:textId="763A8B3B" w:rsidR="001E62E0" w:rsidRPr="00CC0029" w:rsidRDefault="001E62E0" w:rsidP="00CC0029">
      <w:pPr>
        <w:pStyle w:val="Bibliography"/>
        <w:ind w:left="360" w:hanging="360"/>
        <w:rPr>
          <w:rFonts w:ascii="Cambria" w:eastAsia="Times New Roman"/>
        </w:rPr>
      </w:pPr>
      <w:r w:rsidRPr="00CC0029">
        <w:rPr>
          <w:rFonts w:ascii="Cambria" w:eastAsia="Times New Roman"/>
        </w:rPr>
        <w:t>49. Bara J, Rapti Z, Cá</w:t>
      </w:r>
      <w:r w:rsidR="00234330" w:rsidRPr="00CC0029">
        <w:rPr>
          <w:rFonts w:ascii="Cambria" w:eastAsia="Times New Roman"/>
        </w:rPr>
        <w:t>ceres CE, Muturi EJ. Effect of larval competition on extrinsic incubation period and vectorial c</w:t>
      </w:r>
      <w:r w:rsidRPr="00CC0029">
        <w:rPr>
          <w:rFonts w:ascii="Cambria" w:eastAsia="Times New Roman"/>
        </w:rPr>
        <w:t xml:space="preserve">apacity of </w:t>
      </w:r>
      <w:r w:rsidRPr="00CC0029">
        <w:rPr>
          <w:rFonts w:ascii="Cambria" w:eastAsia="Times New Roman"/>
          <w:i/>
        </w:rPr>
        <w:t>Aedes albopictus</w:t>
      </w:r>
      <w:r w:rsidR="00234330" w:rsidRPr="00CC0029">
        <w:rPr>
          <w:rFonts w:ascii="Cambria" w:eastAsia="Times New Roman"/>
        </w:rPr>
        <w:t xml:space="preserve"> for dengue v</w:t>
      </w:r>
      <w:r w:rsidRPr="00CC0029">
        <w:rPr>
          <w:rFonts w:ascii="Cambria" w:eastAsia="Times New Roman"/>
        </w:rPr>
        <w:t>irus. PLoS One. 2015</w:t>
      </w:r>
      <w:r>
        <w:rPr>
          <w:rFonts w:ascii="Cambria" w:eastAsia="Times New Roman"/>
        </w:rPr>
        <w:t>.</w:t>
      </w:r>
      <w:r w:rsidRPr="00CC0029">
        <w:rPr>
          <w:rFonts w:ascii="Cambria" w:eastAsia="Times New Roman"/>
        </w:rPr>
        <w:t xml:space="preserve"> </w:t>
      </w:r>
    </w:p>
    <w:p w14:paraId="4A85B082" w14:textId="1AF40DD2" w:rsidR="001E62E0" w:rsidRPr="00CC0029" w:rsidRDefault="001E62E0" w:rsidP="00CC0029">
      <w:pPr>
        <w:pStyle w:val="Bibliography"/>
        <w:ind w:left="360" w:hanging="360"/>
        <w:rPr>
          <w:rFonts w:ascii="Cambria" w:eastAsia="Times New Roman"/>
        </w:rPr>
      </w:pPr>
      <w:r w:rsidRPr="00CC0029">
        <w:rPr>
          <w:rFonts w:ascii="Cambria" w:eastAsia="Times New Roman"/>
        </w:rPr>
        <w:t>50. Alto BW, Lounibos L</w:t>
      </w:r>
      <w:r w:rsidR="00234330" w:rsidRPr="00CC0029">
        <w:rPr>
          <w:rFonts w:ascii="Cambria" w:eastAsia="Times New Roman"/>
        </w:rPr>
        <w:t>P, Higgs S, Juliano SA. Larval competition differentially affects arbovirus i</w:t>
      </w:r>
      <w:r w:rsidRPr="00CC0029">
        <w:rPr>
          <w:rFonts w:ascii="Cambria" w:eastAsia="Times New Roman"/>
        </w:rPr>
        <w:t xml:space="preserve">nfection in </w:t>
      </w:r>
      <w:r w:rsidRPr="00CC0029">
        <w:rPr>
          <w:rFonts w:ascii="Cambria" w:eastAsia="Times New Roman"/>
          <w:i/>
        </w:rPr>
        <w:t>Aedes</w:t>
      </w:r>
      <w:r w:rsidR="00234330" w:rsidRPr="00CC0029">
        <w:rPr>
          <w:rFonts w:ascii="Cambria" w:eastAsia="Times New Roman"/>
        </w:rPr>
        <w:t xml:space="preserve"> m</w:t>
      </w:r>
      <w:r w:rsidRPr="00CC0029">
        <w:rPr>
          <w:rFonts w:ascii="Cambria" w:eastAsia="Times New Roman"/>
        </w:rPr>
        <w:t xml:space="preserve">osquitoes. Ecology. 2005;86:3279–88. </w:t>
      </w:r>
    </w:p>
    <w:p w14:paraId="05D14F1C"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51. Muturi EJ, Blackshear M, Montgomery A. Temperature and density-dependent effects of larval environment on </w:t>
      </w:r>
      <w:r w:rsidRPr="00CC0029">
        <w:rPr>
          <w:rFonts w:ascii="Cambria" w:eastAsia="Times New Roman"/>
          <w:i/>
        </w:rPr>
        <w:t xml:space="preserve">Aedes aegypti </w:t>
      </w:r>
      <w:r w:rsidRPr="00CC0029">
        <w:rPr>
          <w:rFonts w:ascii="Cambria" w:eastAsia="Times New Roman"/>
        </w:rPr>
        <w:t xml:space="preserve">competence for an alphavirus. J Vector Ecol. 2012;37:154–61. </w:t>
      </w:r>
    </w:p>
    <w:p w14:paraId="49D49D85" w14:textId="3662A38B" w:rsidR="001E62E0" w:rsidRPr="00CC0029" w:rsidRDefault="001E62E0" w:rsidP="00CC0029">
      <w:pPr>
        <w:pStyle w:val="Bibliography"/>
        <w:ind w:left="360" w:hanging="360"/>
        <w:rPr>
          <w:rFonts w:ascii="Cambria" w:eastAsia="Times New Roman"/>
        </w:rPr>
      </w:pPr>
      <w:r w:rsidRPr="00CC0029">
        <w:rPr>
          <w:rFonts w:ascii="Cambria" w:eastAsia="Times New Roman"/>
        </w:rPr>
        <w:t>52. Leisnham PT, LaDe</w:t>
      </w:r>
      <w:r w:rsidR="00234330" w:rsidRPr="00CC0029">
        <w:rPr>
          <w:rFonts w:ascii="Cambria" w:eastAsia="Times New Roman"/>
        </w:rPr>
        <w:t>au SL, Juliano SA. Spatial and t</w:t>
      </w:r>
      <w:r w:rsidRPr="00CC0029">
        <w:rPr>
          <w:rFonts w:ascii="Cambria" w:eastAsia="Times New Roman"/>
        </w:rPr>
        <w:t>emporal</w:t>
      </w:r>
      <w:r w:rsidR="00234330" w:rsidRPr="00CC0029">
        <w:rPr>
          <w:rFonts w:ascii="Cambria" w:eastAsia="Times New Roman"/>
        </w:rPr>
        <w:t xml:space="preserve"> habitat segregation of mosquitoes in u</w:t>
      </w:r>
      <w:r w:rsidRPr="00CC0029">
        <w:rPr>
          <w:rFonts w:ascii="Cambria" w:eastAsia="Times New Roman"/>
        </w:rPr>
        <w:t xml:space="preserve">rban Florida. Sharakhov IV, editor. PLoS ONE. 2014;9. </w:t>
      </w:r>
    </w:p>
    <w:p w14:paraId="7CABC191" w14:textId="77777777"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53. Cohen JM, Civitello DJ, Brace AJ, Feichtinger EM, Ortega CN, Richardson JC, et al. Spatial scale modulates the strength of ecological processes driving disease distributions. PNAS. 2016;113:E3359–64. </w:t>
      </w:r>
    </w:p>
    <w:p w14:paraId="642DD81A" w14:textId="162B130A" w:rsidR="001E62E0" w:rsidRPr="00CC0029" w:rsidRDefault="001E62E0" w:rsidP="00CC0029">
      <w:pPr>
        <w:pStyle w:val="Bibliography"/>
        <w:ind w:left="360" w:hanging="360"/>
        <w:rPr>
          <w:rFonts w:ascii="Cambria" w:eastAsia="Times New Roman"/>
        </w:rPr>
      </w:pPr>
      <w:r w:rsidRPr="00CC0029">
        <w:rPr>
          <w:rFonts w:ascii="Cambria" w:eastAsia="Times New Roman"/>
        </w:rPr>
        <w:t xml:space="preserve">54. Santos-Vega M, Bouma MJ, </w:t>
      </w:r>
      <w:r w:rsidR="00234330" w:rsidRPr="00CC0029">
        <w:rPr>
          <w:rFonts w:ascii="Cambria" w:eastAsia="Times New Roman"/>
        </w:rPr>
        <w:t>Kohli V, Pascual M. Population density, climate variables and poverty synergistically structure spatial r</w:t>
      </w:r>
      <w:r w:rsidRPr="00CC0029">
        <w:rPr>
          <w:rFonts w:ascii="Cambria" w:eastAsia="Times New Roman"/>
        </w:rPr>
        <w:t>isk i</w:t>
      </w:r>
      <w:r w:rsidR="00234330" w:rsidRPr="00CC0029">
        <w:rPr>
          <w:rFonts w:ascii="Cambria" w:eastAsia="Times New Roman"/>
        </w:rPr>
        <w:t>n urban m</w:t>
      </w:r>
      <w:r w:rsidRPr="00CC0029">
        <w:rPr>
          <w:rFonts w:ascii="Cambria" w:eastAsia="Times New Roman"/>
        </w:rPr>
        <w:t xml:space="preserve">alaria in India. PLOS Neglected Tropical Diseases. 2016;10:e0005155. </w:t>
      </w:r>
    </w:p>
    <w:p w14:paraId="435667CA" w14:textId="1023E819" w:rsidR="00E26FBC" w:rsidRPr="00E26FBC" w:rsidRDefault="001E62E0" w:rsidP="00E26FBC">
      <w:pPr>
        <w:pStyle w:val="BodyText"/>
      </w:pPr>
      <w:r>
        <w:fldChar w:fldCharType="end"/>
      </w:r>
    </w:p>
    <w:p w14:paraId="7DF5FB2F" w14:textId="77777777" w:rsidR="00D646E8" w:rsidRDefault="00D646E8">
      <w:pPr>
        <w:rPr>
          <w:rFonts w:asciiTheme="majorHAnsi" w:eastAsiaTheme="majorEastAsia" w:hAnsiTheme="majorHAnsi" w:cstheme="majorBidi"/>
          <w:b/>
          <w:bCs/>
          <w:i/>
          <w:iCs/>
          <w:sz w:val="32"/>
          <w:szCs w:val="32"/>
        </w:rPr>
      </w:pPr>
      <w:bookmarkStart w:id="318" w:name="figures"/>
      <w:bookmarkEnd w:id="318"/>
      <w:r>
        <w:br w:type="page"/>
      </w:r>
    </w:p>
    <w:p w14:paraId="391AB448" w14:textId="78BCCC49" w:rsidR="00C92EAD" w:rsidRDefault="00D646E8">
      <w:pPr>
        <w:pStyle w:val="Heading1"/>
      </w:pPr>
      <w:r>
        <w:lastRenderedPageBreak/>
        <w:t>Figures</w:t>
      </w:r>
    </w:p>
    <w:p w14:paraId="43D7A7C0" w14:textId="674FEBB5"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1:</w:t>
      </w:r>
      <w:r w:rsidRPr="0083107C">
        <w:rPr>
          <w:rFonts w:cs="Times"/>
          <w:color w:val="000000"/>
        </w:rPr>
        <w:t xml:space="preserve"> Map of study sites in Athens, GA. Inset illustrates location of Athens-Clarke County (black outline) in the state of Georgia. Symbols represent land classes (square: rural, circle:</w:t>
      </w:r>
      <w:r>
        <w:rPr>
          <w:rFonts w:cs="Times"/>
          <w:color w:val="000000"/>
        </w:rPr>
        <w:t xml:space="preserve"> </w:t>
      </w:r>
      <w:r w:rsidRPr="0083107C">
        <w:rPr>
          <w:rFonts w:cs="Times"/>
          <w:color w:val="000000"/>
        </w:rPr>
        <w:t xml:space="preserve">suburban, triangle: urban). Colors represent the amount of impervious surface within the </w:t>
      </w:r>
      <w:del w:id="319" w:author="Michelle V Evans" w:date="2018-06-05T18:23:00Z">
        <w:r w:rsidRPr="0083107C">
          <w:rPr>
            <w:rFonts w:cs="Times"/>
            <w:color w:val="000000"/>
          </w:rPr>
          <w:delText>210m</w:delText>
        </w:r>
      </w:del>
      <w:ins w:id="320" w:author="Michelle V Evans" w:date="2018-06-05T18:23:00Z">
        <w:r w:rsidRPr="0083107C">
          <w:rPr>
            <w:rFonts w:cs="Times"/>
            <w:color w:val="000000"/>
          </w:rPr>
          <w:t>210</w:t>
        </w:r>
        <w:r w:rsidR="00C32ED2">
          <w:rPr>
            <w:rFonts w:cs="Times"/>
            <w:color w:val="000000"/>
          </w:rPr>
          <w:t xml:space="preserve"> </w:t>
        </w:r>
        <w:r w:rsidRPr="0083107C">
          <w:rPr>
            <w:rFonts w:cs="Times"/>
            <w:color w:val="000000"/>
          </w:rPr>
          <w:t>m</w:t>
        </w:r>
      </w:ins>
      <w:r w:rsidRPr="0083107C">
        <w:rPr>
          <w:rFonts w:cs="Times"/>
          <w:color w:val="000000"/>
        </w:rPr>
        <w:t xml:space="preserve"> focal area of each pixel, as illustrated on the color bar on the bottom. </w:t>
      </w:r>
    </w:p>
    <w:p w14:paraId="434B3F46"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2:</w:t>
      </w:r>
      <w:r w:rsidRPr="0083107C">
        <w:rPr>
          <w:rFonts w:cs="Times"/>
          <w:color w:val="000000"/>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 </w:t>
      </w:r>
    </w:p>
    <w:p w14:paraId="38C7480E"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3:</w:t>
      </w:r>
      <w:r w:rsidRPr="0083107C">
        <w:rPr>
          <w:rFonts w:cs="Times"/>
          <w:color w:val="000000"/>
        </w:rPr>
        <w:t xml:space="preserve"> Demographic rates of mosquitoes across season and land class. Female a) larval development rate, b) egg-to-adult survival, and c) per capita population growth rate across the summer (circle) and fall (diamond) trials and rural, suburban, and urban land classes. Points represent site-level means with standard error bars. </w:t>
      </w:r>
    </w:p>
    <w:p w14:paraId="502422F1"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4:</w:t>
      </w:r>
      <w:r w:rsidRPr="0083107C">
        <w:rPr>
          <w:rFonts w:cs="Times"/>
          <w:color w:val="000000"/>
        </w:rPr>
        <w:t xml:space="preserve"> Infection rates of mosquitoes across season and land class. Rates of </w:t>
      </w:r>
      <w:proofErr w:type="spellStart"/>
      <w:r w:rsidRPr="0083107C">
        <w:rPr>
          <w:rFonts w:cs="Times"/>
          <w:color w:val="000000"/>
        </w:rPr>
        <w:t>a</w:t>
      </w:r>
      <w:proofErr w:type="spellEnd"/>
      <w:r w:rsidRPr="0083107C">
        <w:rPr>
          <w:rFonts w:cs="Times"/>
          <w:color w:val="000000"/>
        </w:rPr>
        <w:t xml:space="preserve">) infection, b) dissemination, and c) infectiousness of dengue in female mosquitoes at 21 </w:t>
      </w:r>
      <w:proofErr w:type="gramStart"/>
      <w:r w:rsidRPr="0083107C">
        <w:rPr>
          <w:rFonts w:cs="Times"/>
          <w:color w:val="000000"/>
        </w:rPr>
        <w:t>days</w:t>
      </w:r>
      <w:proofErr w:type="gramEnd"/>
      <w:r w:rsidRPr="0083107C">
        <w:rPr>
          <w:rFonts w:cs="Times"/>
          <w:color w:val="000000"/>
        </w:rPr>
        <w:t xml:space="preserve"> post infection across the summer (dark fill) and fall (light fill) trials and rural, suburban, and urban land classes. Mean site-level values are plotted with error bars representing standard error (n = 3). </w:t>
      </w:r>
    </w:p>
    <w:p w14:paraId="59EA3742" w14:textId="6E391B53"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5:</w:t>
      </w:r>
      <w:r w:rsidRPr="0083107C">
        <w:rPr>
          <w:rFonts w:cs="Times"/>
          <w:color w:val="000000"/>
        </w:rPr>
        <w:t xml:space="preserve"> The effect of larval temperature on predicted vectorial capacity</w:t>
      </w:r>
      <w:del w:id="321" w:author="Michelle V Evans" w:date="2018-06-05T18:23:00Z">
        <w:r w:rsidRPr="0083107C">
          <w:rPr>
            <w:rFonts w:cs="Times"/>
            <w:color w:val="000000"/>
          </w:rPr>
          <w:delText>.</w:delText>
        </w:r>
        <w:r w:rsidR="00123CD8">
          <w:rPr>
            <w:rFonts w:cs="Times"/>
            <w:color w:val="000000"/>
          </w:rPr>
          <w:delText xml:space="preserve"> Plot illustrates</w:delText>
        </w:r>
        <w:r w:rsidRPr="0083107C">
          <w:rPr>
            <w:rFonts w:cs="Times"/>
            <w:color w:val="000000"/>
          </w:rPr>
          <w:delText xml:space="preserve"> calculated vectorial capacity by</w:delText>
        </w:r>
      </w:del>
      <w:ins w:id="322" w:author="Michelle V Evans" w:date="2018-06-05T18:23:00Z">
        <w:r w:rsidR="00CF62AB">
          <w:rPr>
            <w:rFonts w:cs="Times"/>
            <w:color w:val="000000"/>
          </w:rPr>
          <w:t xml:space="preserve"> at the</w:t>
        </w:r>
      </w:ins>
      <w:r w:rsidR="00CF62AB">
        <w:rPr>
          <w:rFonts w:cs="Times"/>
          <w:color w:val="000000"/>
        </w:rPr>
        <w:t xml:space="preserve"> site </w:t>
      </w:r>
      <w:del w:id="323" w:author="Michelle V Evans" w:date="2018-06-05T18:23:00Z">
        <w:r w:rsidRPr="0083107C">
          <w:rPr>
            <w:rFonts w:cs="Times"/>
            <w:color w:val="000000"/>
          </w:rPr>
          <w:delText>across individual mean temperature prior to infection assays</w:delText>
        </w:r>
      </w:del>
      <w:ins w:id="324" w:author="Michelle V Evans" w:date="2018-06-05T18:23:00Z">
        <w:r w:rsidR="00CF62AB">
          <w:rPr>
            <w:rFonts w:cs="Times"/>
            <w:color w:val="000000"/>
          </w:rPr>
          <w:t>and seasonal level</w:t>
        </w:r>
        <w:r w:rsidRPr="0083107C">
          <w:rPr>
            <w:rFonts w:cs="Times"/>
            <w:color w:val="000000"/>
          </w:rPr>
          <w:t>.</w:t>
        </w:r>
        <w:r w:rsidR="00123CD8">
          <w:rPr>
            <w:rFonts w:cs="Times"/>
            <w:color w:val="000000"/>
          </w:rPr>
          <w:t xml:space="preserve"> </w:t>
        </w:r>
        <w:r w:rsidR="00CF62AB">
          <w:rPr>
            <w:rFonts w:cs="Times"/>
            <w:color w:val="000000"/>
          </w:rPr>
          <w:t xml:space="preserve">Points represent site-level </w:t>
        </w:r>
        <w:r w:rsidR="00CF62AB">
          <w:rPr>
            <w:rFonts w:cs="Times"/>
            <w:i/>
            <w:color w:val="000000"/>
          </w:rPr>
          <w:t xml:space="preserve">VC </w:t>
        </w:r>
        <w:r w:rsidR="00CF62AB">
          <w:rPr>
            <w:rFonts w:cs="Times"/>
            <w:color w:val="000000"/>
          </w:rPr>
          <w:t>calculations</w:t>
        </w:r>
      </w:ins>
      <w:r w:rsidR="00CF62AB">
        <w:rPr>
          <w:rFonts w:cs="Times"/>
          <w:color w:val="000000"/>
        </w:rPr>
        <w:t xml:space="preserve"> for field based (circle</w:t>
      </w:r>
      <w:del w:id="325" w:author="Michelle V Evans" w:date="2018-06-05T18:23:00Z">
        <w:r w:rsidRPr="0083107C">
          <w:rPr>
            <w:rFonts w:cs="Times"/>
            <w:color w:val="000000"/>
          </w:rPr>
          <w:delText>, dotted box</w:delText>
        </w:r>
      </w:del>
      <w:r w:rsidR="00CF62AB">
        <w:rPr>
          <w:rFonts w:cs="Times"/>
          <w:color w:val="000000"/>
        </w:rPr>
        <w:t>) and grand mean (diamond</w:t>
      </w:r>
      <w:del w:id="326" w:author="Michelle V Evans" w:date="2018-06-05T18:23:00Z">
        <w:r w:rsidRPr="0083107C">
          <w:rPr>
            <w:rFonts w:cs="Times"/>
            <w:color w:val="000000"/>
          </w:rPr>
          <w:delText>, solid box</w:delText>
        </w:r>
      </w:del>
      <w:r w:rsidR="00CF62AB">
        <w:rPr>
          <w:rFonts w:cs="Times"/>
          <w:color w:val="000000"/>
        </w:rPr>
        <w:t>) calculations</w:t>
      </w:r>
      <w:del w:id="327" w:author="Michelle V Evans" w:date="2018-06-05T18:23:00Z">
        <w:r w:rsidRPr="0083107C">
          <w:rPr>
            <w:rFonts w:cs="Times"/>
            <w:color w:val="000000"/>
          </w:rPr>
          <w:delText>. Boxplots</w:delText>
        </w:r>
      </w:del>
      <w:ins w:id="328" w:author="Michelle V Evans" w:date="2018-06-05T18:23:00Z">
        <w:r w:rsidR="003B5377">
          <w:rPr>
            <w:rFonts w:cs="Times"/>
            <w:color w:val="000000"/>
          </w:rPr>
          <w:t>, with colors representing the sites’ land class</w:t>
        </w:r>
        <w:r w:rsidR="00CF62AB">
          <w:rPr>
            <w:rFonts w:cs="Times"/>
            <w:color w:val="000000"/>
          </w:rPr>
          <w:t xml:space="preserve">. </w:t>
        </w:r>
        <w:r w:rsidR="00CF62AB" w:rsidRPr="0083107C">
          <w:rPr>
            <w:rFonts w:cs="Times"/>
            <w:color w:val="000000"/>
          </w:rPr>
          <w:t>Box</w:t>
        </w:r>
        <w:r w:rsidR="00CF62AB">
          <w:rPr>
            <w:rFonts w:cs="Times"/>
            <w:color w:val="000000"/>
          </w:rPr>
          <w:t>es</w:t>
        </w:r>
      </w:ins>
      <w:r w:rsidR="00CF62AB" w:rsidRPr="0083107C">
        <w:rPr>
          <w:rFonts w:cs="Times"/>
          <w:color w:val="000000"/>
        </w:rPr>
        <w:t xml:space="preserve"> </w:t>
      </w:r>
      <w:r w:rsidRPr="0083107C">
        <w:rPr>
          <w:rFonts w:cs="Times"/>
          <w:color w:val="000000"/>
        </w:rPr>
        <w:t xml:space="preserve">represent mean ± </w:t>
      </w:r>
      <w:proofErr w:type="spellStart"/>
      <w:r w:rsidRPr="0083107C">
        <w:rPr>
          <w:rFonts w:cs="Times"/>
          <w:color w:val="000000"/>
        </w:rPr>
        <w:t>s.d.</w:t>
      </w:r>
      <w:proofErr w:type="spellEnd"/>
      <w:r w:rsidRPr="0083107C">
        <w:rPr>
          <w:rFonts w:cs="Times"/>
          <w:color w:val="000000"/>
        </w:rPr>
        <w:t xml:space="preserve"> per calculation type</w:t>
      </w:r>
      <w:r w:rsidR="00CF62AB">
        <w:rPr>
          <w:rFonts w:cs="Times"/>
          <w:color w:val="000000"/>
        </w:rPr>
        <w:t xml:space="preserve"> </w:t>
      </w:r>
      <w:del w:id="329" w:author="Michelle V Evans" w:date="2018-06-05T18:23:00Z">
        <w:r w:rsidRPr="0083107C">
          <w:rPr>
            <w:rFonts w:cs="Times"/>
            <w:color w:val="000000"/>
          </w:rPr>
          <w:delText>and block.</w:delText>
        </w:r>
      </w:del>
      <w:ins w:id="330" w:author="Michelle V Evans" w:date="2018-06-05T18:23:00Z">
        <w:r w:rsidR="00CF62AB">
          <w:rPr>
            <w:rFonts w:cs="Times"/>
            <w:color w:val="000000"/>
          </w:rPr>
          <w:t>(field based: dotted vs. grand mean: solid)</w:t>
        </w:r>
        <w:r w:rsidRPr="0083107C">
          <w:rPr>
            <w:rFonts w:cs="Times"/>
            <w:color w:val="000000"/>
          </w:rPr>
          <w:t xml:space="preserve"> and </w:t>
        </w:r>
        <w:r w:rsidR="00CF62AB">
          <w:rPr>
            <w:rFonts w:cs="Times"/>
            <w:color w:val="000000"/>
          </w:rPr>
          <w:t>season (summer vs. fall)</w:t>
        </w:r>
        <w:r w:rsidRPr="0083107C">
          <w:rPr>
            <w:rFonts w:cs="Times"/>
            <w:color w:val="000000"/>
          </w:rPr>
          <w:t>.</w:t>
        </w:r>
      </w:ins>
      <w:r w:rsidRPr="0083107C">
        <w:rPr>
          <w:rFonts w:cs="Times"/>
          <w:color w:val="000000"/>
        </w:rPr>
        <w:t xml:space="preserve"> </w:t>
      </w:r>
    </w:p>
    <w:p w14:paraId="395D0C72" w14:textId="7CD36399" w:rsidR="00D646E8" w:rsidRPr="00FD51FA" w:rsidRDefault="00D646E8" w:rsidP="00FD51FA">
      <w:pPr>
        <w:rPr>
          <w:rFonts w:asciiTheme="majorHAnsi" w:eastAsiaTheme="majorEastAsia" w:hAnsiTheme="majorHAnsi" w:cstheme="majorBidi"/>
          <w:b/>
          <w:bCs/>
          <w:i/>
          <w:iCs/>
          <w:sz w:val="32"/>
          <w:szCs w:val="32"/>
        </w:rPr>
      </w:pPr>
      <w:bookmarkStart w:id="331" w:name="tables"/>
      <w:bookmarkEnd w:id="331"/>
      <w:r>
        <w:br w:type="page"/>
      </w:r>
    </w:p>
    <w:p w14:paraId="4EF4984F" w14:textId="77777777" w:rsidR="00E26FBC" w:rsidRDefault="00E26FBC" w:rsidP="0083107C">
      <w:pPr>
        <w:widowControl w:val="0"/>
        <w:autoSpaceDE w:val="0"/>
        <w:autoSpaceDN w:val="0"/>
        <w:adjustRightInd w:val="0"/>
        <w:spacing w:line="240" w:lineRule="auto"/>
        <w:ind w:firstLine="0"/>
        <w:rPr>
          <w:b/>
        </w:rPr>
        <w:sectPr w:rsidR="00E26FBC" w:rsidSect="00DA3233">
          <w:headerReference w:type="even" r:id="rId9"/>
          <w:headerReference w:type="default" r:id="rId10"/>
          <w:footerReference w:type="default" r:id="rId11"/>
          <w:pgSz w:w="12240" w:h="15840"/>
          <w:pgMar w:top="1440" w:right="1440" w:bottom="1440" w:left="1440" w:header="720" w:footer="720" w:gutter="0"/>
          <w:lnNumType w:countBy="1" w:restart="continuous"/>
          <w:cols w:space="720"/>
          <w:docGrid w:linePitch="299"/>
        </w:sectPr>
      </w:pPr>
    </w:p>
    <w:p w14:paraId="1D612D2B" w14:textId="114C73DE" w:rsidR="00FD51FA" w:rsidRDefault="00FD51FA" w:rsidP="00FD51FA">
      <w:pPr>
        <w:pStyle w:val="Heading1"/>
      </w:pPr>
      <w:r>
        <w:lastRenderedPageBreak/>
        <w:t>Tables</w:t>
      </w:r>
    </w:p>
    <w:p w14:paraId="6A51BD34" w14:textId="4EC1BB0E" w:rsidR="0083107C" w:rsidRDefault="0083107C" w:rsidP="0083107C">
      <w:pPr>
        <w:widowControl w:val="0"/>
        <w:autoSpaceDE w:val="0"/>
        <w:autoSpaceDN w:val="0"/>
        <w:adjustRightInd w:val="0"/>
        <w:spacing w:line="240" w:lineRule="auto"/>
        <w:ind w:firstLine="0"/>
        <w:rPr>
          <w:rFonts w:cs="Times"/>
          <w:color w:val="000000"/>
        </w:rPr>
      </w:pPr>
      <w:r>
        <w:rPr>
          <w:b/>
        </w:rPr>
        <w:t xml:space="preserve">Table 2. </w:t>
      </w:r>
      <w:r w:rsidRPr="0083107C">
        <w:rPr>
          <w:rFonts w:cs="Times"/>
          <w:b/>
          <w:color w:val="000000"/>
        </w:rPr>
        <w:t>Mean microclimate values across season and land class.</w:t>
      </w:r>
      <w:r w:rsidRPr="0083107C">
        <w:rPr>
          <w:rFonts w:cs="Times"/>
          <w:color w:val="000000"/>
        </w:rPr>
        <w:t xml:space="preserve"> 95% confidence interv</w:t>
      </w:r>
      <w:r w:rsidR="00E26FBC">
        <w:rPr>
          <w:rFonts w:cs="Times"/>
          <w:color w:val="000000"/>
        </w:rPr>
        <w:t>als are listed in parentheses.</w:t>
      </w:r>
      <w:ins w:id="332" w:author="Michelle V Evans" w:date="2018-06-05T18:23:00Z">
        <w:r w:rsidR="00E26FBC">
          <w:rPr>
            <w:rFonts w:cs="Times"/>
            <w:color w:val="000000"/>
          </w:rPr>
          <w:t xml:space="preserve"> </w:t>
        </w:r>
        <w:r w:rsidR="00E31062">
          <w:rPr>
            <w:rFonts w:cs="Times"/>
            <w:color w:val="000000"/>
          </w:rPr>
          <w:t xml:space="preserve">Temperature is reported in </w:t>
        </w:r>
        <w:r w:rsidR="00E31062">
          <w:rPr>
            <w:rFonts w:ascii="Cambria" w:hAnsi="Cambria" w:cs="Times"/>
            <w:color w:val="000000"/>
          </w:rPr>
          <w:t>˚</w:t>
        </w:r>
        <w:r w:rsidR="00E31062">
          <w:rPr>
            <w:rFonts w:cs="Times"/>
            <w:color w:val="000000"/>
          </w:rPr>
          <w:t>C and relative humidity reported in percentages.</w:t>
        </w:r>
      </w:ins>
      <w:r w:rsidR="00E31062">
        <w:rPr>
          <w:rFonts w:cs="Times"/>
          <w:color w:val="000000"/>
        </w:rPr>
        <w:t xml:space="preserve"> </w:t>
      </w:r>
      <w:r w:rsidR="00E26FBC">
        <w:rPr>
          <w:rFonts w:cs="Times"/>
          <w:color w:val="000000"/>
        </w:rPr>
        <w:t xml:space="preserve">Letters </w:t>
      </w:r>
      <w:r w:rsidRPr="0083107C">
        <w:rPr>
          <w:rFonts w:cs="Times"/>
          <w:color w:val="000000"/>
        </w:rPr>
        <w:t xml:space="preserve">represent differences as measured by pair-wise comparison using Tukey multiple comparison of means, adjusting for significance with the Holm-Bonferroni method. </w:t>
      </w:r>
    </w:p>
    <w:tbl>
      <w:tblPr>
        <w:tblStyle w:val="TableGrid"/>
        <w:tblW w:w="13495" w:type="dxa"/>
        <w:tblLayout w:type="fixed"/>
        <w:tblLook w:val="04A0" w:firstRow="1" w:lastRow="0" w:firstColumn="1" w:lastColumn="0" w:noHBand="0" w:noVBand="1"/>
      </w:tblPr>
      <w:tblGrid>
        <w:gridCol w:w="1975"/>
        <w:gridCol w:w="1880"/>
        <w:gridCol w:w="1928"/>
        <w:gridCol w:w="1952"/>
        <w:gridCol w:w="1904"/>
        <w:gridCol w:w="1928"/>
        <w:gridCol w:w="1928"/>
      </w:tblGrid>
      <w:tr w:rsidR="00E26FBC" w:rsidRPr="00E26FBC" w14:paraId="3D0C8C4C" w14:textId="77777777" w:rsidTr="00E26FBC">
        <w:trPr>
          <w:trHeight w:val="320"/>
        </w:trPr>
        <w:tc>
          <w:tcPr>
            <w:tcW w:w="1975" w:type="dxa"/>
            <w:noWrap/>
            <w:hideMark/>
          </w:tcPr>
          <w:p w14:paraId="0BD09E6D" w14:textId="77777777" w:rsidR="00E26FBC" w:rsidRPr="00E26FBC" w:rsidRDefault="00E26FBC" w:rsidP="00E26FBC">
            <w:pPr>
              <w:ind w:firstLine="0"/>
              <w:rPr>
                <w:rFonts w:cs="Times New Roman"/>
              </w:rPr>
            </w:pPr>
          </w:p>
        </w:tc>
        <w:tc>
          <w:tcPr>
            <w:tcW w:w="5760" w:type="dxa"/>
            <w:gridSpan w:val="3"/>
            <w:noWrap/>
            <w:hideMark/>
          </w:tcPr>
          <w:p w14:paraId="0E9B88AA" w14:textId="4447BF39"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Summer</w:t>
            </w:r>
          </w:p>
        </w:tc>
        <w:tc>
          <w:tcPr>
            <w:tcW w:w="5760" w:type="dxa"/>
            <w:gridSpan w:val="3"/>
            <w:noWrap/>
            <w:hideMark/>
          </w:tcPr>
          <w:p w14:paraId="7D839C35" w14:textId="0251F43E"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Fall</w:t>
            </w:r>
          </w:p>
        </w:tc>
      </w:tr>
      <w:tr w:rsidR="00E26FBC" w:rsidRPr="00E26FBC" w14:paraId="2B874D27" w14:textId="77777777" w:rsidTr="00E26FBC">
        <w:trPr>
          <w:trHeight w:val="320"/>
        </w:trPr>
        <w:tc>
          <w:tcPr>
            <w:tcW w:w="1975" w:type="dxa"/>
            <w:noWrap/>
            <w:hideMark/>
          </w:tcPr>
          <w:p w14:paraId="256F20F1" w14:textId="77777777" w:rsidR="00E26FBC" w:rsidRPr="00E26FBC" w:rsidRDefault="00E26FBC" w:rsidP="00E26FBC">
            <w:pPr>
              <w:ind w:firstLine="0"/>
              <w:rPr>
                <w:rFonts w:eastAsia="Times New Roman" w:cs="Times New Roman"/>
              </w:rPr>
            </w:pPr>
          </w:p>
        </w:tc>
        <w:tc>
          <w:tcPr>
            <w:tcW w:w="1880" w:type="dxa"/>
            <w:noWrap/>
            <w:hideMark/>
          </w:tcPr>
          <w:p w14:paraId="334F9585"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0F27CC3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52" w:type="dxa"/>
            <w:noWrap/>
            <w:hideMark/>
          </w:tcPr>
          <w:p w14:paraId="04D2E720"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c>
          <w:tcPr>
            <w:tcW w:w="1904" w:type="dxa"/>
            <w:noWrap/>
            <w:hideMark/>
          </w:tcPr>
          <w:p w14:paraId="29F97B7C"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63031B1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28" w:type="dxa"/>
            <w:noWrap/>
            <w:hideMark/>
          </w:tcPr>
          <w:p w14:paraId="093403E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r>
      <w:tr w:rsidR="00E26FBC" w:rsidRPr="00E26FBC" w14:paraId="3FEDC757" w14:textId="77777777" w:rsidTr="00E26FBC">
        <w:trPr>
          <w:trHeight w:val="320"/>
        </w:trPr>
        <w:tc>
          <w:tcPr>
            <w:tcW w:w="1975" w:type="dxa"/>
            <w:noWrap/>
            <w:hideMark/>
          </w:tcPr>
          <w:p w14:paraId="00A7918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Temperature</w:t>
            </w:r>
          </w:p>
        </w:tc>
        <w:tc>
          <w:tcPr>
            <w:tcW w:w="1880" w:type="dxa"/>
            <w:noWrap/>
            <w:hideMark/>
          </w:tcPr>
          <w:p w14:paraId="3786E95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21.726 (20.926,22.</w:t>
            </w:r>
            <w:proofErr w:type="gramStart"/>
            <w:r w:rsidRPr="00E26FBC">
              <w:rPr>
                <w:rFonts w:eastAsia="Times New Roman" w:cs="Times New Roman"/>
                <w:color w:val="000000"/>
                <w:sz w:val="20"/>
                <w:szCs w:val="20"/>
              </w:rPr>
              <w:t>525)a</w:t>
            </w:r>
            <w:proofErr w:type="gramEnd"/>
          </w:p>
        </w:tc>
        <w:tc>
          <w:tcPr>
            <w:tcW w:w="1928" w:type="dxa"/>
            <w:noWrap/>
            <w:hideMark/>
          </w:tcPr>
          <w:p w14:paraId="4DB3A89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21.997 (21.198,22.</w:t>
            </w:r>
            <w:proofErr w:type="gramStart"/>
            <w:r w:rsidRPr="00E26FBC">
              <w:rPr>
                <w:rFonts w:eastAsia="Times New Roman" w:cs="Times New Roman"/>
                <w:color w:val="000000"/>
                <w:sz w:val="20"/>
                <w:szCs w:val="20"/>
              </w:rPr>
              <w:t>797)a</w:t>
            </w:r>
            <w:proofErr w:type="gramEnd"/>
          </w:p>
        </w:tc>
        <w:tc>
          <w:tcPr>
            <w:tcW w:w="1952" w:type="dxa"/>
            <w:noWrap/>
            <w:hideMark/>
          </w:tcPr>
          <w:p w14:paraId="0058A92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22.667 (21.867,23.</w:t>
            </w:r>
            <w:proofErr w:type="gramStart"/>
            <w:r w:rsidRPr="00E26FBC">
              <w:rPr>
                <w:rFonts w:eastAsia="Times New Roman" w:cs="Times New Roman"/>
                <w:color w:val="000000"/>
                <w:sz w:val="20"/>
                <w:szCs w:val="20"/>
              </w:rPr>
              <w:t>466)a</w:t>
            </w:r>
            <w:proofErr w:type="gramEnd"/>
          </w:p>
        </w:tc>
        <w:tc>
          <w:tcPr>
            <w:tcW w:w="1904" w:type="dxa"/>
            <w:noWrap/>
            <w:hideMark/>
          </w:tcPr>
          <w:p w14:paraId="645E7C1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11.031 (10.231,11.</w:t>
            </w:r>
            <w:proofErr w:type="gramStart"/>
            <w:r w:rsidRPr="00E26FBC">
              <w:rPr>
                <w:rFonts w:eastAsia="Times New Roman" w:cs="Times New Roman"/>
                <w:color w:val="000000"/>
                <w:sz w:val="20"/>
                <w:szCs w:val="20"/>
              </w:rPr>
              <w:t>83)b</w:t>
            </w:r>
            <w:proofErr w:type="gramEnd"/>
          </w:p>
        </w:tc>
        <w:tc>
          <w:tcPr>
            <w:tcW w:w="1928" w:type="dxa"/>
            <w:noWrap/>
            <w:hideMark/>
          </w:tcPr>
          <w:p w14:paraId="17CB2AF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12.231 (11.432,13.</w:t>
            </w:r>
            <w:proofErr w:type="gramStart"/>
            <w:r w:rsidRPr="00E26FBC">
              <w:rPr>
                <w:rFonts w:eastAsia="Times New Roman" w:cs="Times New Roman"/>
                <w:color w:val="000000"/>
                <w:sz w:val="20"/>
                <w:szCs w:val="20"/>
              </w:rPr>
              <w:t>031)</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683B245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13.411 (12.611,14.</w:t>
            </w:r>
            <w:proofErr w:type="gramStart"/>
            <w:r w:rsidRPr="00E26FBC">
              <w:rPr>
                <w:rFonts w:eastAsia="Times New Roman" w:cs="Times New Roman"/>
                <w:color w:val="000000"/>
                <w:sz w:val="20"/>
                <w:szCs w:val="20"/>
              </w:rPr>
              <w:t>211)c</w:t>
            </w:r>
            <w:proofErr w:type="gramEnd"/>
          </w:p>
        </w:tc>
      </w:tr>
      <w:tr w:rsidR="00E26FBC" w:rsidRPr="00E26FBC" w14:paraId="21E5856F" w14:textId="77777777" w:rsidTr="00E26FBC">
        <w:trPr>
          <w:trHeight w:val="320"/>
        </w:trPr>
        <w:tc>
          <w:tcPr>
            <w:tcW w:w="1975" w:type="dxa"/>
            <w:noWrap/>
            <w:hideMark/>
          </w:tcPr>
          <w:p w14:paraId="200535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Temperature</w:t>
            </w:r>
          </w:p>
        </w:tc>
        <w:tc>
          <w:tcPr>
            <w:tcW w:w="1880" w:type="dxa"/>
            <w:noWrap/>
            <w:hideMark/>
          </w:tcPr>
          <w:p w14:paraId="02D37194"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27.577 (27.132,28.</w:t>
            </w:r>
            <w:proofErr w:type="gramStart"/>
            <w:r w:rsidRPr="00E26FBC">
              <w:rPr>
                <w:rFonts w:eastAsia="Times New Roman" w:cs="Times New Roman"/>
                <w:color w:val="000000"/>
                <w:sz w:val="20"/>
                <w:szCs w:val="20"/>
              </w:rPr>
              <w:t>021)a</w:t>
            </w:r>
            <w:proofErr w:type="gramEnd"/>
          </w:p>
        </w:tc>
        <w:tc>
          <w:tcPr>
            <w:tcW w:w="1928" w:type="dxa"/>
            <w:noWrap/>
            <w:hideMark/>
          </w:tcPr>
          <w:p w14:paraId="04B8FEA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27.381 (26.937,27.</w:t>
            </w:r>
            <w:proofErr w:type="gramStart"/>
            <w:r w:rsidRPr="00E26FBC">
              <w:rPr>
                <w:rFonts w:eastAsia="Times New Roman" w:cs="Times New Roman"/>
                <w:color w:val="000000"/>
                <w:sz w:val="20"/>
                <w:szCs w:val="20"/>
              </w:rPr>
              <w:t>826)a</w:t>
            </w:r>
            <w:proofErr w:type="gramEnd"/>
          </w:p>
        </w:tc>
        <w:tc>
          <w:tcPr>
            <w:tcW w:w="1952" w:type="dxa"/>
            <w:noWrap/>
            <w:hideMark/>
          </w:tcPr>
          <w:p w14:paraId="480E15E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27.451 (27.007,27.</w:t>
            </w:r>
            <w:proofErr w:type="gramStart"/>
            <w:r w:rsidRPr="00E26FBC">
              <w:rPr>
                <w:rFonts w:eastAsia="Times New Roman" w:cs="Times New Roman"/>
                <w:color w:val="000000"/>
                <w:sz w:val="20"/>
                <w:szCs w:val="20"/>
              </w:rPr>
              <w:t>896)a</w:t>
            </w:r>
            <w:proofErr w:type="gramEnd"/>
          </w:p>
        </w:tc>
        <w:tc>
          <w:tcPr>
            <w:tcW w:w="1904" w:type="dxa"/>
            <w:noWrap/>
            <w:hideMark/>
          </w:tcPr>
          <w:p w14:paraId="5F6A0E9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19.45 (19.005,19.</w:t>
            </w:r>
            <w:proofErr w:type="gramStart"/>
            <w:r w:rsidRPr="00E26FBC">
              <w:rPr>
                <w:rFonts w:eastAsia="Times New Roman" w:cs="Times New Roman"/>
                <w:color w:val="000000"/>
                <w:sz w:val="20"/>
                <w:szCs w:val="20"/>
              </w:rPr>
              <w:t>894)b</w:t>
            </w:r>
            <w:proofErr w:type="gramEnd"/>
          </w:p>
        </w:tc>
        <w:tc>
          <w:tcPr>
            <w:tcW w:w="1928" w:type="dxa"/>
            <w:noWrap/>
            <w:hideMark/>
          </w:tcPr>
          <w:p w14:paraId="02BF0B8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19.547 (19.103,19.</w:t>
            </w:r>
            <w:proofErr w:type="gramStart"/>
            <w:r w:rsidRPr="00E26FBC">
              <w:rPr>
                <w:rFonts w:eastAsia="Times New Roman" w:cs="Times New Roman"/>
                <w:color w:val="000000"/>
                <w:sz w:val="20"/>
                <w:szCs w:val="20"/>
              </w:rPr>
              <w:t>991)b</w:t>
            </w:r>
            <w:proofErr w:type="gramEnd"/>
          </w:p>
        </w:tc>
        <w:tc>
          <w:tcPr>
            <w:tcW w:w="1928" w:type="dxa"/>
            <w:noWrap/>
            <w:hideMark/>
          </w:tcPr>
          <w:p w14:paraId="76291A5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19.951 (19.507,20.</w:t>
            </w:r>
            <w:proofErr w:type="gramStart"/>
            <w:r w:rsidRPr="00E26FBC">
              <w:rPr>
                <w:rFonts w:eastAsia="Times New Roman" w:cs="Times New Roman"/>
                <w:color w:val="000000"/>
                <w:sz w:val="20"/>
                <w:szCs w:val="20"/>
              </w:rPr>
              <w:t>396)b</w:t>
            </w:r>
            <w:proofErr w:type="gramEnd"/>
          </w:p>
        </w:tc>
      </w:tr>
      <w:tr w:rsidR="00E26FBC" w:rsidRPr="00E26FBC" w14:paraId="613D050A" w14:textId="77777777" w:rsidTr="00E26FBC">
        <w:trPr>
          <w:trHeight w:val="320"/>
        </w:trPr>
        <w:tc>
          <w:tcPr>
            <w:tcW w:w="1975" w:type="dxa"/>
            <w:noWrap/>
            <w:hideMark/>
          </w:tcPr>
          <w:p w14:paraId="7D3CB27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Temperature</w:t>
            </w:r>
          </w:p>
        </w:tc>
        <w:tc>
          <w:tcPr>
            <w:tcW w:w="1880" w:type="dxa"/>
            <w:noWrap/>
            <w:hideMark/>
          </w:tcPr>
          <w:p w14:paraId="1C9843F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w:t>
            </w:r>
            <w:proofErr w:type="gramStart"/>
            <w:r w:rsidRPr="00E26FBC">
              <w:rPr>
                <w:rFonts w:eastAsia="Times New Roman" w:cs="Times New Roman"/>
                <w:color w:val="000000"/>
                <w:sz w:val="20"/>
                <w:szCs w:val="20"/>
              </w:rPr>
              <w:t>302)a</w:t>
            </w:r>
            <w:proofErr w:type="gramEnd"/>
          </w:p>
        </w:tc>
        <w:tc>
          <w:tcPr>
            <w:tcW w:w="1928" w:type="dxa"/>
            <w:noWrap/>
            <w:hideMark/>
          </w:tcPr>
          <w:p w14:paraId="187463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w:t>
            </w:r>
            <w:proofErr w:type="gramStart"/>
            <w:r w:rsidRPr="00E26FBC">
              <w:rPr>
                <w:rFonts w:eastAsia="Times New Roman" w:cs="Times New Roman"/>
                <w:color w:val="000000"/>
                <w:sz w:val="20"/>
                <w:szCs w:val="20"/>
              </w:rPr>
              <w:t>629)a</w:t>
            </w:r>
            <w:proofErr w:type="gramEnd"/>
          </w:p>
        </w:tc>
        <w:tc>
          <w:tcPr>
            <w:tcW w:w="1952" w:type="dxa"/>
            <w:noWrap/>
            <w:hideMark/>
          </w:tcPr>
          <w:p w14:paraId="442A44F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w:t>
            </w:r>
            <w:proofErr w:type="gramStart"/>
            <w:r w:rsidRPr="00E26FBC">
              <w:rPr>
                <w:rFonts w:eastAsia="Times New Roman" w:cs="Times New Roman"/>
                <w:color w:val="000000"/>
                <w:sz w:val="20"/>
                <w:szCs w:val="20"/>
              </w:rPr>
              <w:t>168)a</w:t>
            </w:r>
            <w:proofErr w:type="gramEnd"/>
          </w:p>
        </w:tc>
        <w:tc>
          <w:tcPr>
            <w:tcW w:w="1904" w:type="dxa"/>
            <w:noWrap/>
            <w:hideMark/>
          </w:tcPr>
          <w:p w14:paraId="24A5086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w:t>
            </w:r>
            <w:proofErr w:type="gramStart"/>
            <w:r w:rsidRPr="00E26FBC">
              <w:rPr>
                <w:rFonts w:eastAsia="Times New Roman" w:cs="Times New Roman"/>
                <w:color w:val="000000"/>
                <w:sz w:val="20"/>
                <w:szCs w:val="20"/>
              </w:rPr>
              <w:t>336)b</w:t>
            </w:r>
            <w:proofErr w:type="gramEnd"/>
          </w:p>
        </w:tc>
        <w:tc>
          <w:tcPr>
            <w:tcW w:w="1928" w:type="dxa"/>
            <w:noWrap/>
            <w:hideMark/>
          </w:tcPr>
          <w:p w14:paraId="6A40529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w:t>
            </w:r>
            <w:proofErr w:type="gramStart"/>
            <w:r w:rsidRPr="00E26FBC">
              <w:rPr>
                <w:rFonts w:eastAsia="Times New Roman" w:cs="Times New Roman"/>
                <w:color w:val="000000"/>
                <w:sz w:val="20"/>
                <w:szCs w:val="20"/>
              </w:rPr>
              <w:t>35)b</w:t>
            </w:r>
            <w:proofErr w:type="gramEnd"/>
          </w:p>
        </w:tc>
        <w:tc>
          <w:tcPr>
            <w:tcW w:w="1928" w:type="dxa"/>
            <w:noWrap/>
            <w:hideMark/>
          </w:tcPr>
          <w:p w14:paraId="40ADA9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w:t>
            </w:r>
            <w:proofErr w:type="gramStart"/>
            <w:r w:rsidRPr="00E26FBC">
              <w:rPr>
                <w:rFonts w:eastAsia="Times New Roman" w:cs="Times New Roman"/>
                <w:color w:val="000000"/>
                <w:sz w:val="20"/>
                <w:szCs w:val="20"/>
              </w:rPr>
              <w:t>615)b</w:t>
            </w:r>
            <w:proofErr w:type="gramEnd"/>
          </w:p>
        </w:tc>
      </w:tr>
      <w:tr w:rsidR="00E26FBC" w:rsidRPr="00E26FBC" w14:paraId="77C37D0B" w14:textId="77777777" w:rsidTr="00E26FBC">
        <w:trPr>
          <w:trHeight w:val="320"/>
        </w:trPr>
        <w:tc>
          <w:tcPr>
            <w:tcW w:w="1975" w:type="dxa"/>
            <w:noWrap/>
            <w:hideMark/>
          </w:tcPr>
          <w:p w14:paraId="7CF72C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Temperature Range</w:t>
            </w:r>
          </w:p>
        </w:tc>
        <w:tc>
          <w:tcPr>
            <w:tcW w:w="1880" w:type="dxa"/>
            <w:noWrap/>
            <w:hideMark/>
          </w:tcPr>
          <w:p w14:paraId="316472C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9.807 (8.507,11.</w:t>
            </w:r>
            <w:proofErr w:type="gramStart"/>
            <w:r w:rsidRPr="00E26FBC">
              <w:rPr>
                <w:rFonts w:eastAsia="Times New Roman" w:cs="Times New Roman"/>
                <w:color w:val="000000"/>
                <w:sz w:val="20"/>
                <w:szCs w:val="20"/>
              </w:rPr>
              <w:t>107)a</w:t>
            </w:r>
            <w:proofErr w:type="gramEnd"/>
          </w:p>
        </w:tc>
        <w:tc>
          <w:tcPr>
            <w:tcW w:w="1928" w:type="dxa"/>
            <w:noWrap/>
            <w:hideMark/>
          </w:tcPr>
          <w:p w14:paraId="7594547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8.863 (7.563,10.</w:t>
            </w:r>
            <w:proofErr w:type="gramStart"/>
            <w:r w:rsidRPr="00E26FBC">
              <w:rPr>
                <w:rFonts w:eastAsia="Times New Roman" w:cs="Times New Roman"/>
                <w:color w:val="000000"/>
                <w:sz w:val="20"/>
                <w:szCs w:val="20"/>
              </w:rPr>
              <w:t>163)a</w:t>
            </w:r>
            <w:proofErr w:type="gramEnd"/>
          </w:p>
        </w:tc>
        <w:tc>
          <w:tcPr>
            <w:tcW w:w="1952" w:type="dxa"/>
            <w:noWrap/>
            <w:hideMark/>
          </w:tcPr>
          <w:p w14:paraId="56797C6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8.732 (7.432,10.</w:t>
            </w:r>
            <w:proofErr w:type="gramStart"/>
            <w:r w:rsidRPr="00E26FBC">
              <w:rPr>
                <w:rFonts w:eastAsia="Times New Roman" w:cs="Times New Roman"/>
                <w:color w:val="000000"/>
                <w:sz w:val="20"/>
                <w:szCs w:val="20"/>
              </w:rPr>
              <w:t>032)a</w:t>
            </w:r>
            <w:proofErr w:type="gramEnd"/>
          </w:p>
        </w:tc>
        <w:tc>
          <w:tcPr>
            <w:tcW w:w="1904" w:type="dxa"/>
            <w:noWrap/>
            <w:hideMark/>
          </w:tcPr>
          <w:p w14:paraId="0DA72C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16.536 (15.236,17.</w:t>
            </w:r>
            <w:proofErr w:type="gramStart"/>
            <w:r w:rsidRPr="00E26FBC">
              <w:rPr>
                <w:rFonts w:eastAsia="Times New Roman" w:cs="Times New Roman"/>
                <w:color w:val="000000"/>
                <w:sz w:val="20"/>
                <w:szCs w:val="20"/>
              </w:rPr>
              <w:t>836)b</w:t>
            </w:r>
            <w:proofErr w:type="gramEnd"/>
          </w:p>
        </w:tc>
        <w:tc>
          <w:tcPr>
            <w:tcW w:w="1928" w:type="dxa"/>
            <w:noWrap/>
            <w:hideMark/>
          </w:tcPr>
          <w:p w14:paraId="616CA2B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14.349 (13.049,15.</w:t>
            </w:r>
            <w:proofErr w:type="gramStart"/>
            <w:r w:rsidRPr="00E26FBC">
              <w:rPr>
                <w:rFonts w:eastAsia="Times New Roman" w:cs="Times New Roman"/>
                <w:color w:val="000000"/>
                <w:sz w:val="20"/>
                <w:szCs w:val="20"/>
              </w:rPr>
              <w:t>649)</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1FAAD53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13.435 (12.135,14.</w:t>
            </w:r>
            <w:proofErr w:type="gramStart"/>
            <w:r w:rsidRPr="00E26FBC">
              <w:rPr>
                <w:rFonts w:eastAsia="Times New Roman" w:cs="Times New Roman"/>
                <w:color w:val="000000"/>
                <w:sz w:val="20"/>
                <w:szCs w:val="20"/>
              </w:rPr>
              <w:t>735)c</w:t>
            </w:r>
            <w:proofErr w:type="gramEnd"/>
          </w:p>
        </w:tc>
      </w:tr>
      <w:tr w:rsidR="00E26FBC" w:rsidRPr="00E26FBC" w14:paraId="43AA3882" w14:textId="77777777" w:rsidTr="00E26FBC">
        <w:trPr>
          <w:trHeight w:val="320"/>
        </w:trPr>
        <w:tc>
          <w:tcPr>
            <w:tcW w:w="1975" w:type="dxa"/>
            <w:noWrap/>
            <w:hideMark/>
          </w:tcPr>
          <w:p w14:paraId="21A100D0"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Relative Humidity</w:t>
            </w:r>
          </w:p>
        </w:tc>
        <w:tc>
          <w:tcPr>
            <w:tcW w:w="1880" w:type="dxa"/>
            <w:noWrap/>
            <w:hideMark/>
          </w:tcPr>
          <w:p w14:paraId="38A9021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73.49 (69.39,77.</w:t>
            </w:r>
            <w:proofErr w:type="gramStart"/>
            <w:r w:rsidRPr="00E26FBC">
              <w:rPr>
                <w:rFonts w:eastAsia="Times New Roman" w:cs="Times New Roman"/>
                <w:color w:val="000000"/>
                <w:sz w:val="20"/>
                <w:szCs w:val="20"/>
              </w:rPr>
              <w:t>59)ab</w:t>
            </w:r>
            <w:proofErr w:type="gramEnd"/>
          </w:p>
        </w:tc>
        <w:tc>
          <w:tcPr>
            <w:tcW w:w="1928" w:type="dxa"/>
            <w:noWrap/>
            <w:hideMark/>
          </w:tcPr>
          <w:p w14:paraId="46C297C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76.29 (72.19,80.</w:t>
            </w:r>
            <w:proofErr w:type="gramStart"/>
            <w:r w:rsidRPr="00E26FBC">
              <w:rPr>
                <w:rFonts w:eastAsia="Times New Roman" w:cs="Times New Roman"/>
                <w:color w:val="000000"/>
                <w:sz w:val="20"/>
                <w:szCs w:val="20"/>
              </w:rPr>
              <w:t>39)a</w:t>
            </w:r>
            <w:proofErr w:type="gramEnd"/>
          </w:p>
        </w:tc>
        <w:tc>
          <w:tcPr>
            <w:tcW w:w="1952" w:type="dxa"/>
            <w:noWrap/>
            <w:hideMark/>
          </w:tcPr>
          <w:p w14:paraId="3245A2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67.403 (63.303,71.</w:t>
            </w:r>
            <w:proofErr w:type="gramStart"/>
            <w:r w:rsidRPr="00E26FBC">
              <w:rPr>
                <w:rFonts w:eastAsia="Times New Roman" w:cs="Times New Roman"/>
                <w:color w:val="000000"/>
                <w:sz w:val="20"/>
                <w:szCs w:val="20"/>
              </w:rPr>
              <w:t>503)b</w:t>
            </w:r>
            <w:proofErr w:type="gramEnd"/>
          </w:p>
        </w:tc>
        <w:tc>
          <w:tcPr>
            <w:tcW w:w="1904" w:type="dxa"/>
            <w:noWrap/>
            <w:hideMark/>
          </w:tcPr>
          <w:p w14:paraId="347A05B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47.676 (43.576,51.</w:t>
            </w:r>
            <w:proofErr w:type="gramStart"/>
            <w:r w:rsidRPr="00E26FBC">
              <w:rPr>
                <w:rFonts w:eastAsia="Times New Roman" w:cs="Times New Roman"/>
                <w:color w:val="000000"/>
                <w:sz w:val="20"/>
                <w:szCs w:val="20"/>
              </w:rPr>
              <w:t>776)c</w:t>
            </w:r>
            <w:proofErr w:type="gramEnd"/>
          </w:p>
        </w:tc>
        <w:tc>
          <w:tcPr>
            <w:tcW w:w="1928" w:type="dxa"/>
            <w:noWrap/>
            <w:hideMark/>
          </w:tcPr>
          <w:p w14:paraId="4839248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48.835 (44.735,52.</w:t>
            </w:r>
            <w:proofErr w:type="gramStart"/>
            <w:r w:rsidRPr="00E26FBC">
              <w:rPr>
                <w:rFonts w:eastAsia="Times New Roman" w:cs="Times New Roman"/>
                <w:color w:val="000000"/>
                <w:sz w:val="20"/>
                <w:szCs w:val="20"/>
              </w:rPr>
              <w:t>935)c</w:t>
            </w:r>
            <w:proofErr w:type="gramEnd"/>
          </w:p>
        </w:tc>
        <w:tc>
          <w:tcPr>
            <w:tcW w:w="1928" w:type="dxa"/>
            <w:noWrap/>
            <w:hideMark/>
          </w:tcPr>
          <w:p w14:paraId="533C197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44.143 (40.043,48.</w:t>
            </w:r>
            <w:proofErr w:type="gramStart"/>
            <w:r w:rsidRPr="00E26FBC">
              <w:rPr>
                <w:rFonts w:eastAsia="Times New Roman" w:cs="Times New Roman"/>
                <w:color w:val="000000"/>
                <w:sz w:val="20"/>
                <w:szCs w:val="20"/>
              </w:rPr>
              <w:t>243)c</w:t>
            </w:r>
            <w:proofErr w:type="gramEnd"/>
          </w:p>
        </w:tc>
      </w:tr>
      <w:tr w:rsidR="00E26FBC" w:rsidRPr="00E26FBC" w14:paraId="3DD1787A" w14:textId="77777777" w:rsidTr="00E26FBC">
        <w:trPr>
          <w:trHeight w:val="320"/>
        </w:trPr>
        <w:tc>
          <w:tcPr>
            <w:tcW w:w="1975" w:type="dxa"/>
            <w:noWrap/>
            <w:hideMark/>
          </w:tcPr>
          <w:p w14:paraId="7446AF3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Relative Humidity</w:t>
            </w:r>
          </w:p>
        </w:tc>
        <w:tc>
          <w:tcPr>
            <w:tcW w:w="1880" w:type="dxa"/>
            <w:noWrap/>
            <w:hideMark/>
          </w:tcPr>
          <w:p w14:paraId="56BD93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89.006 (86.232,91.</w:t>
            </w:r>
            <w:proofErr w:type="gramStart"/>
            <w:r w:rsidRPr="00E26FBC">
              <w:rPr>
                <w:rFonts w:eastAsia="Times New Roman" w:cs="Times New Roman"/>
                <w:color w:val="000000"/>
                <w:sz w:val="20"/>
                <w:szCs w:val="20"/>
              </w:rPr>
              <w:t>779)ab</w:t>
            </w:r>
            <w:proofErr w:type="gramEnd"/>
          </w:p>
        </w:tc>
        <w:tc>
          <w:tcPr>
            <w:tcW w:w="1928" w:type="dxa"/>
            <w:noWrap/>
            <w:hideMark/>
          </w:tcPr>
          <w:p w14:paraId="41C0FB2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90.382 (87.609,93.</w:t>
            </w:r>
            <w:proofErr w:type="gramStart"/>
            <w:r w:rsidRPr="00E26FBC">
              <w:rPr>
                <w:rFonts w:eastAsia="Times New Roman" w:cs="Times New Roman"/>
                <w:color w:val="000000"/>
                <w:sz w:val="20"/>
                <w:szCs w:val="20"/>
              </w:rPr>
              <w:t>155)a</w:t>
            </w:r>
            <w:proofErr w:type="gramEnd"/>
          </w:p>
        </w:tc>
        <w:tc>
          <w:tcPr>
            <w:tcW w:w="1952" w:type="dxa"/>
            <w:noWrap/>
            <w:hideMark/>
          </w:tcPr>
          <w:p w14:paraId="236EDA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84.428 (81.655,87.</w:t>
            </w:r>
            <w:proofErr w:type="gramStart"/>
            <w:r w:rsidRPr="00E26FBC">
              <w:rPr>
                <w:rFonts w:eastAsia="Times New Roman" w:cs="Times New Roman"/>
                <w:color w:val="000000"/>
                <w:sz w:val="20"/>
                <w:szCs w:val="20"/>
              </w:rPr>
              <w:t>201)b</w:t>
            </w:r>
            <w:proofErr w:type="gramEnd"/>
          </w:p>
        </w:tc>
        <w:tc>
          <w:tcPr>
            <w:tcW w:w="1904" w:type="dxa"/>
            <w:noWrap/>
            <w:hideMark/>
          </w:tcPr>
          <w:p w14:paraId="6EC8402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75.388 (72.614,78.</w:t>
            </w:r>
            <w:proofErr w:type="gramStart"/>
            <w:r w:rsidRPr="00E26FBC">
              <w:rPr>
                <w:rFonts w:eastAsia="Times New Roman" w:cs="Times New Roman"/>
                <w:color w:val="000000"/>
                <w:sz w:val="20"/>
                <w:szCs w:val="20"/>
              </w:rPr>
              <w:t>161)c</w:t>
            </w:r>
            <w:proofErr w:type="gramEnd"/>
          </w:p>
        </w:tc>
        <w:tc>
          <w:tcPr>
            <w:tcW w:w="1928" w:type="dxa"/>
            <w:noWrap/>
            <w:hideMark/>
          </w:tcPr>
          <w:p w14:paraId="13528E3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75.567 (72.794,78.</w:t>
            </w:r>
            <w:proofErr w:type="gramStart"/>
            <w:r w:rsidRPr="00E26FBC">
              <w:rPr>
                <w:rFonts w:eastAsia="Times New Roman" w:cs="Times New Roman"/>
                <w:color w:val="000000"/>
                <w:sz w:val="20"/>
                <w:szCs w:val="20"/>
              </w:rPr>
              <w:t>34)c</w:t>
            </w:r>
            <w:proofErr w:type="gramEnd"/>
          </w:p>
        </w:tc>
        <w:tc>
          <w:tcPr>
            <w:tcW w:w="1928" w:type="dxa"/>
            <w:noWrap/>
            <w:hideMark/>
          </w:tcPr>
          <w:p w14:paraId="61275A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69.005 (66.232,71.</w:t>
            </w:r>
            <w:proofErr w:type="gramStart"/>
            <w:r w:rsidRPr="00E26FBC">
              <w:rPr>
                <w:rFonts w:eastAsia="Times New Roman" w:cs="Times New Roman"/>
                <w:color w:val="000000"/>
                <w:sz w:val="20"/>
                <w:szCs w:val="20"/>
              </w:rPr>
              <w:t>778)d</w:t>
            </w:r>
            <w:proofErr w:type="gramEnd"/>
          </w:p>
        </w:tc>
      </w:tr>
      <w:tr w:rsidR="00E26FBC" w:rsidRPr="00E26FBC" w14:paraId="765B5D76" w14:textId="77777777" w:rsidTr="00E26FBC">
        <w:trPr>
          <w:trHeight w:val="320"/>
        </w:trPr>
        <w:tc>
          <w:tcPr>
            <w:tcW w:w="1975" w:type="dxa"/>
            <w:noWrap/>
            <w:hideMark/>
          </w:tcPr>
          <w:p w14:paraId="2807BC6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Relative Humidity</w:t>
            </w:r>
          </w:p>
        </w:tc>
        <w:tc>
          <w:tcPr>
            <w:tcW w:w="1880" w:type="dxa"/>
            <w:noWrap/>
            <w:hideMark/>
          </w:tcPr>
          <w:p w14:paraId="4BD3C4B0" w14:textId="14DA0858" w:rsidR="00E26FBC" w:rsidRPr="00E26FBC" w:rsidRDefault="00E26FBC" w:rsidP="00EB5219">
            <w:pPr>
              <w:ind w:firstLine="0"/>
              <w:jc w:val="center"/>
              <w:rPr>
                <w:rFonts w:eastAsia="Times New Roman" w:cs="Times New Roman"/>
                <w:color w:val="000000"/>
                <w:sz w:val="20"/>
                <w:szCs w:val="20"/>
              </w:rPr>
            </w:pPr>
            <w:del w:id="333" w:author="Michelle V Evans" w:date="2018-06-05T19:09:00Z">
              <w:r w:rsidRPr="00E26FBC" w:rsidDel="00EB5219">
                <w:rPr>
                  <w:rFonts w:eastAsia="Times New Roman" w:cs="Times New Roman"/>
                  <w:color w:val="000000"/>
                  <w:sz w:val="20"/>
                  <w:szCs w:val="20"/>
                </w:rPr>
                <w:delText>31.53</w:delText>
              </w:r>
            </w:del>
            <w:ins w:id="334" w:author="Michelle V Evans" w:date="2018-06-05T19:09:00Z">
              <w:r w:rsidR="00EB5219">
                <w:rPr>
                  <w:rFonts w:eastAsia="Times New Roman" w:cs="Times New Roman"/>
                  <w:color w:val="000000"/>
                  <w:sz w:val="20"/>
                  <w:szCs w:val="20"/>
                </w:rPr>
                <w:t>99.948</w:t>
              </w:r>
            </w:ins>
            <w:del w:id="335" w:author="Michelle V Evans" w:date="2018-06-05T19:09:00Z">
              <w:r w:rsidRPr="00E26FBC" w:rsidDel="00EB5219">
                <w:rPr>
                  <w:rFonts w:eastAsia="Times New Roman" w:cs="Times New Roman"/>
                  <w:color w:val="000000"/>
                  <w:sz w:val="20"/>
                  <w:szCs w:val="20"/>
                </w:rPr>
                <w:delText>3</w:delText>
              </w:r>
            </w:del>
            <w:r w:rsidRPr="00E26FBC">
              <w:rPr>
                <w:rFonts w:eastAsia="Times New Roman" w:cs="Times New Roman"/>
                <w:color w:val="000000"/>
                <w:sz w:val="20"/>
                <w:szCs w:val="20"/>
              </w:rPr>
              <w:t xml:space="preserve"> (</w:t>
            </w:r>
            <w:del w:id="336" w:author="Michelle V Evans" w:date="2018-06-05T19:09:00Z">
              <w:r w:rsidRPr="00E26FBC" w:rsidDel="00EB5219">
                <w:rPr>
                  <w:rFonts w:eastAsia="Times New Roman" w:cs="Times New Roman"/>
                  <w:color w:val="000000"/>
                  <w:sz w:val="20"/>
                  <w:szCs w:val="20"/>
                </w:rPr>
                <w:delText>30.763</w:delText>
              </w:r>
            </w:del>
            <w:ins w:id="337" w:author="Michelle V Evans" w:date="2018-06-05T19:09:00Z">
              <w:r w:rsidR="00EB5219">
                <w:rPr>
                  <w:rFonts w:eastAsia="Times New Roman" w:cs="Times New Roman"/>
                  <w:color w:val="000000"/>
                  <w:sz w:val="20"/>
                  <w:szCs w:val="20"/>
                </w:rPr>
                <w:t>97.143</w:t>
              </w:r>
            </w:ins>
            <w:r w:rsidRPr="00E26FBC">
              <w:rPr>
                <w:rFonts w:eastAsia="Times New Roman" w:cs="Times New Roman"/>
                <w:color w:val="000000"/>
                <w:sz w:val="20"/>
                <w:szCs w:val="20"/>
              </w:rPr>
              <w:t>,</w:t>
            </w:r>
            <w:del w:id="338" w:author="Michelle V Evans" w:date="2018-06-05T19:09:00Z">
              <w:r w:rsidRPr="00E26FBC" w:rsidDel="00EB5219">
                <w:rPr>
                  <w:rFonts w:eastAsia="Times New Roman" w:cs="Times New Roman"/>
                  <w:color w:val="000000"/>
                  <w:sz w:val="20"/>
                  <w:szCs w:val="20"/>
                </w:rPr>
                <w:delText>32.302</w:delText>
              </w:r>
            </w:del>
            <w:proofErr w:type="gramStart"/>
            <w:ins w:id="339" w:author="Michelle V Evans" w:date="2018-06-05T19:09:00Z">
              <w:r w:rsidR="00EB5219">
                <w:rPr>
                  <w:rFonts w:eastAsia="Times New Roman" w:cs="Times New Roman"/>
                  <w:color w:val="000000"/>
                  <w:sz w:val="20"/>
                  <w:szCs w:val="20"/>
                </w:rPr>
                <w:t>100</w:t>
              </w:r>
            </w:ins>
            <w:r w:rsidRPr="00E26FBC">
              <w:rPr>
                <w:rFonts w:eastAsia="Times New Roman" w:cs="Times New Roman"/>
                <w:color w:val="000000"/>
                <w:sz w:val="20"/>
                <w:szCs w:val="20"/>
              </w:rPr>
              <w:t>)a</w:t>
            </w:r>
            <w:proofErr w:type="gramEnd"/>
          </w:p>
        </w:tc>
        <w:tc>
          <w:tcPr>
            <w:tcW w:w="1928" w:type="dxa"/>
            <w:noWrap/>
            <w:hideMark/>
          </w:tcPr>
          <w:p w14:paraId="162D64CA" w14:textId="33D7CF0A" w:rsidR="00E26FBC" w:rsidRPr="00E26FBC" w:rsidRDefault="00E26FBC" w:rsidP="00EB5219">
            <w:pPr>
              <w:ind w:firstLine="0"/>
              <w:jc w:val="center"/>
              <w:rPr>
                <w:rFonts w:eastAsia="Times New Roman" w:cs="Times New Roman"/>
                <w:color w:val="000000"/>
                <w:sz w:val="20"/>
                <w:szCs w:val="20"/>
              </w:rPr>
            </w:pPr>
            <w:del w:id="340" w:author="Michelle V Evans" w:date="2018-06-05T19:09:00Z">
              <w:r w:rsidRPr="00E26FBC" w:rsidDel="00EB5219">
                <w:rPr>
                  <w:rFonts w:eastAsia="Times New Roman" w:cs="Times New Roman"/>
                  <w:color w:val="000000"/>
                  <w:sz w:val="20"/>
                  <w:szCs w:val="20"/>
                </w:rPr>
                <w:delText>30.86</w:delText>
              </w:r>
            </w:del>
            <w:ins w:id="341" w:author="Michelle V Evans" w:date="2018-06-05T19:09:00Z">
              <w:r w:rsidR="00EB5219">
                <w:rPr>
                  <w:rFonts w:eastAsia="Times New Roman" w:cs="Times New Roman"/>
                  <w:color w:val="000000"/>
                  <w:sz w:val="20"/>
                  <w:szCs w:val="20"/>
                </w:rPr>
                <w:t>99.98</w:t>
              </w:r>
            </w:ins>
            <w:r w:rsidRPr="00E26FBC">
              <w:rPr>
                <w:rFonts w:eastAsia="Times New Roman" w:cs="Times New Roman"/>
                <w:color w:val="000000"/>
                <w:sz w:val="20"/>
                <w:szCs w:val="20"/>
              </w:rPr>
              <w:t xml:space="preserve"> (</w:t>
            </w:r>
            <w:del w:id="342" w:author="Michelle V Evans" w:date="2018-06-05T19:09:00Z">
              <w:r w:rsidRPr="00E26FBC" w:rsidDel="00EB5219">
                <w:rPr>
                  <w:rFonts w:eastAsia="Times New Roman" w:cs="Times New Roman"/>
                  <w:color w:val="000000"/>
                  <w:sz w:val="20"/>
                  <w:szCs w:val="20"/>
                </w:rPr>
                <w:delText>30.091</w:delText>
              </w:r>
            </w:del>
            <w:ins w:id="343" w:author="Michelle V Evans" w:date="2018-06-05T19:09:00Z">
              <w:r w:rsidR="00EB5219">
                <w:rPr>
                  <w:rFonts w:eastAsia="Times New Roman" w:cs="Times New Roman"/>
                  <w:color w:val="000000"/>
                  <w:sz w:val="20"/>
                  <w:szCs w:val="20"/>
                </w:rPr>
                <w:t>97.174</w:t>
              </w:r>
            </w:ins>
            <w:r w:rsidRPr="00E26FBC">
              <w:rPr>
                <w:rFonts w:eastAsia="Times New Roman" w:cs="Times New Roman"/>
                <w:color w:val="000000"/>
                <w:sz w:val="20"/>
                <w:szCs w:val="20"/>
              </w:rPr>
              <w:t>,</w:t>
            </w:r>
            <w:del w:id="344" w:author="Michelle V Evans" w:date="2018-06-05T19:09:00Z">
              <w:r w:rsidRPr="00E26FBC" w:rsidDel="00EB5219">
                <w:rPr>
                  <w:rFonts w:eastAsia="Times New Roman" w:cs="Times New Roman"/>
                  <w:color w:val="000000"/>
                  <w:sz w:val="20"/>
                  <w:szCs w:val="20"/>
                </w:rPr>
                <w:delText>31.629</w:delText>
              </w:r>
            </w:del>
            <w:proofErr w:type="gramStart"/>
            <w:ins w:id="345" w:author="Michelle V Evans" w:date="2018-06-05T19:09:00Z">
              <w:r w:rsidR="00EB5219">
                <w:rPr>
                  <w:rFonts w:eastAsia="Times New Roman" w:cs="Times New Roman"/>
                  <w:color w:val="000000"/>
                  <w:sz w:val="20"/>
                  <w:szCs w:val="20"/>
                </w:rPr>
                <w:t>100</w:t>
              </w:r>
            </w:ins>
            <w:r w:rsidRPr="00E26FBC">
              <w:rPr>
                <w:rFonts w:eastAsia="Times New Roman" w:cs="Times New Roman"/>
                <w:color w:val="000000"/>
                <w:sz w:val="20"/>
                <w:szCs w:val="20"/>
              </w:rPr>
              <w:t>)a</w:t>
            </w:r>
            <w:proofErr w:type="gramEnd"/>
          </w:p>
        </w:tc>
        <w:tc>
          <w:tcPr>
            <w:tcW w:w="1952" w:type="dxa"/>
            <w:noWrap/>
            <w:hideMark/>
          </w:tcPr>
          <w:p w14:paraId="66804C7B" w14:textId="51BB275A" w:rsidR="00E26FBC" w:rsidRPr="00E26FBC" w:rsidRDefault="00E26FBC" w:rsidP="00EB5219">
            <w:pPr>
              <w:ind w:firstLine="0"/>
              <w:jc w:val="center"/>
              <w:rPr>
                <w:rFonts w:eastAsia="Times New Roman" w:cs="Times New Roman"/>
                <w:color w:val="000000"/>
                <w:sz w:val="20"/>
                <w:szCs w:val="20"/>
              </w:rPr>
            </w:pPr>
            <w:del w:id="346" w:author="Michelle V Evans" w:date="2018-06-05T19:09:00Z">
              <w:r w:rsidRPr="00E26FBC" w:rsidDel="00EB5219">
                <w:rPr>
                  <w:rFonts w:eastAsia="Times New Roman" w:cs="Times New Roman"/>
                  <w:color w:val="000000"/>
                  <w:sz w:val="20"/>
                  <w:szCs w:val="20"/>
                </w:rPr>
                <w:delText>31.399</w:delText>
              </w:r>
            </w:del>
            <w:ins w:id="347" w:author="Michelle V Evans" w:date="2018-06-05T19:09:00Z">
              <w:r w:rsidR="00EB5219">
                <w:rPr>
                  <w:rFonts w:eastAsia="Times New Roman" w:cs="Times New Roman"/>
                  <w:color w:val="000000"/>
                  <w:sz w:val="20"/>
                  <w:szCs w:val="20"/>
                </w:rPr>
                <w:t>98.381</w:t>
              </w:r>
            </w:ins>
            <w:r w:rsidRPr="00E26FBC">
              <w:rPr>
                <w:rFonts w:eastAsia="Times New Roman" w:cs="Times New Roman"/>
                <w:color w:val="000000"/>
                <w:sz w:val="20"/>
                <w:szCs w:val="20"/>
              </w:rPr>
              <w:t xml:space="preserve"> (</w:t>
            </w:r>
            <w:del w:id="348" w:author="Michelle V Evans" w:date="2018-06-05T19:09:00Z">
              <w:r w:rsidRPr="00E26FBC" w:rsidDel="00EB5219">
                <w:rPr>
                  <w:rFonts w:eastAsia="Times New Roman" w:cs="Times New Roman"/>
                  <w:color w:val="000000"/>
                  <w:sz w:val="20"/>
                  <w:szCs w:val="20"/>
                </w:rPr>
                <w:delText>30.63</w:delText>
              </w:r>
            </w:del>
            <w:ins w:id="349" w:author="Michelle V Evans" w:date="2018-06-05T19:09:00Z">
              <w:r w:rsidR="00EB5219">
                <w:rPr>
                  <w:rFonts w:eastAsia="Times New Roman" w:cs="Times New Roman"/>
                  <w:color w:val="000000"/>
                  <w:sz w:val="20"/>
                  <w:szCs w:val="20"/>
                </w:rPr>
                <w:t>95.575</w:t>
              </w:r>
            </w:ins>
            <w:r w:rsidRPr="00E26FBC">
              <w:rPr>
                <w:rFonts w:eastAsia="Times New Roman" w:cs="Times New Roman"/>
                <w:color w:val="000000"/>
                <w:sz w:val="20"/>
                <w:szCs w:val="20"/>
              </w:rPr>
              <w:t>,</w:t>
            </w:r>
            <w:del w:id="350" w:author="Michelle V Evans" w:date="2018-06-05T19:09:00Z">
              <w:r w:rsidRPr="00E26FBC" w:rsidDel="00EB5219">
                <w:rPr>
                  <w:rFonts w:eastAsia="Times New Roman" w:cs="Times New Roman"/>
                  <w:color w:val="000000"/>
                  <w:sz w:val="20"/>
                  <w:szCs w:val="20"/>
                </w:rPr>
                <w:delText>32.168</w:delText>
              </w:r>
            </w:del>
            <w:proofErr w:type="gramStart"/>
            <w:ins w:id="351" w:author="Michelle V Evans" w:date="2018-06-05T19:09:00Z">
              <w:r w:rsidR="00EB5219">
                <w:rPr>
                  <w:rFonts w:eastAsia="Times New Roman" w:cs="Times New Roman"/>
                  <w:color w:val="000000"/>
                  <w:sz w:val="20"/>
                  <w:szCs w:val="20"/>
                </w:rPr>
                <w:t>100</w:t>
              </w:r>
            </w:ins>
            <w:r w:rsidRPr="00E26FBC">
              <w:rPr>
                <w:rFonts w:eastAsia="Times New Roman" w:cs="Times New Roman"/>
                <w:color w:val="000000"/>
                <w:sz w:val="20"/>
                <w:szCs w:val="20"/>
              </w:rPr>
              <w:t>)a</w:t>
            </w:r>
            <w:proofErr w:type="gramEnd"/>
          </w:p>
        </w:tc>
        <w:tc>
          <w:tcPr>
            <w:tcW w:w="1904" w:type="dxa"/>
            <w:noWrap/>
            <w:hideMark/>
          </w:tcPr>
          <w:p w14:paraId="6303063D" w14:textId="0B9975A9" w:rsidR="00E26FBC" w:rsidRPr="00E26FBC" w:rsidRDefault="00E26FBC" w:rsidP="00EB5219">
            <w:pPr>
              <w:ind w:firstLine="0"/>
              <w:jc w:val="center"/>
              <w:rPr>
                <w:rFonts w:eastAsia="Times New Roman" w:cs="Times New Roman"/>
                <w:color w:val="000000"/>
                <w:sz w:val="20"/>
                <w:szCs w:val="20"/>
              </w:rPr>
            </w:pPr>
            <w:del w:id="352" w:author="Michelle V Evans" w:date="2018-06-05T19:08:00Z">
              <w:r w:rsidRPr="00E26FBC" w:rsidDel="00EB5219">
                <w:rPr>
                  <w:rFonts w:eastAsia="Times New Roman" w:cs="Times New Roman"/>
                  <w:color w:val="000000"/>
                  <w:sz w:val="20"/>
                  <w:szCs w:val="20"/>
                </w:rPr>
                <w:delText>27.567</w:delText>
              </w:r>
            </w:del>
            <w:ins w:id="353" w:author="Michelle V Evans" w:date="2018-06-05T19:08:00Z">
              <w:r w:rsidR="00EB5219">
                <w:rPr>
                  <w:rFonts w:eastAsia="Times New Roman" w:cs="Times New Roman"/>
                  <w:color w:val="000000"/>
                  <w:sz w:val="20"/>
                  <w:szCs w:val="20"/>
                </w:rPr>
                <w:t>99.361</w:t>
              </w:r>
            </w:ins>
            <w:r w:rsidRPr="00E26FBC">
              <w:rPr>
                <w:rFonts w:eastAsia="Times New Roman" w:cs="Times New Roman"/>
                <w:color w:val="000000"/>
                <w:sz w:val="20"/>
                <w:szCs w:val="20"/>
              </w:rPr>
              <w:t xml:space="preserve"> (</w:t>
            </w:r>
            <w:del w:id="354" w:author="Michelle V Evans" w:date="2018-06-05T19:08:00Z">
              <w:r w:rsidRPr="00E26FBC" w:rsidDel="00EB5219">
                <w:rPr>
                  <w:rFonts w:eastAsia="Times New Roman" w:cs="Times New Roman"/>
                  <w:color w:val="000000"/>
                  <w:sz w:val="20"/>
                  <w:szCs w:val="20"/>
                </w:rPr>
                <w:delText>26.798</w:delText>
              </w:r>
            </w:del>
            <w:ins w:id="355" w:author="Michelle V Evans" w:date="2018-06-05T19:08:00Z">
              <w:r w:rsidR="00EB5219">
                <w:rPr>
                  <w:rFonts w:eastAsia="Times New Roman" w:cs="Times New Roman"/>
                  <w:color w:val="000000"/>
                  <w:sz w:val="20"/>
                  <w:szCs w:val="20"/>
                </w:rPr>
                <w:t>96.555</w:t>
              </w:r>
            </w:ins>
            <w:r w:rsidRPr="00E26FBC">
              <w:rPr>
                <w:rFonts w:eastAsia="Times New Roman" w:cs="Times New Roman"/>
                <w:color w:val="000000"/>
                <w:sz w:val="20"/>
                <w:szCs w:val="20"/>
              </w:rPr>
              <w:t>,</w:t>
            </w:r>
            <w:del w:id="356" w:author="Michelle V Evans" w:date="2018-06-05T19:08:00Z">
              <w:r w:rsidRPr="00E26FBC" w:rsidDel="00EB5219">
                <w:rPr>
                  <w:rFonts w:eastAsia="Times New Roman" w:cs="Times New Roman"/>
                  <w:color w:val="000000"/>
                  <w:sz w:val="20"/>
                  <w:szCs w:val="20"/>
                </w:rPr>
                <w:delText>28.336</w:delText>
              </w:r>
            </w:del>
            <w:proofErr w:type="gramStart"/>
            <w:ins w:id="357" w:author="Michelle V Evans" w:date="2018-06-05T19:08:00Z">
              <w:r w:rsidR="00EB5219">
                <w:rPr>
                  <w:rFonts w:eastAsia="Times New Roman" w:cs="Times New Roman"/>
                  <w:color w:val="000000"/>
                  <w:sz w:val="20"/>
                  <w:szCs w:val="20"/>
                </w:rPr>
                <w:t>100</w:t>
              </w:r>
            </w:ins>
            <w:r w:rsidRPr="00E26FBC">
              <w:rPr>
                <w:rFonts w:eastAsia="Times New Roman" w:cs="Times New Roman"/>
                <w:color w:val="000000"/>
                <w:sz w:val="20"/>
                <w:szCs w:val="20"/>
              </w:rPr>
              <w:t>)b</w:t>
            </w:r>
            <w:proofErr w:type="gramEnd"/>
          </w:p>
        </w:tc>
        <w:tc>
          <w:tcPr>
            <w:tcW w:w="1928" w:type="dxa"/>
            <w:noWrap/>
            <w:hideMark/>
          </w:tcPr>
          <w:p w14:paraId="06134029" w14:textId="204A6D3F" w:rsidR="00E26FBC" w:rsidRPr="00E26FBC" w:rsidRDefault="00E26FBC" w:rsidP="00EB5219">
            <w:pPr>
              <w:ind w:firstLine="0"/>
              <w:jc w:val="center"/>
              <w:rPr>
                <w:rFonts w:eastAsia="Times New Roman" w:cs="Times New Roman"/>
                <w:color w:val="000000"/>
                <w:sz w:val="20"/>
                <w:szCs w:val="20"/>
              </w:rPr>
            </w:pPr>
            <w:del w:id="358" w:author="Michelle V Evans" w:date="2018-06-05T19:08:00Z">
              <w:r w:rsidRPr="00E26FBC" w:rsidDel="00EB5219">
                <w:rPr>
                  <w:rFonts w:eastAsia="Times New Roman" w:cs="Times New Roman"/>
                  <w:color w:val="000000"/>
                  <w:sz w:val="20"/>
                  <w:szCs w:val="20"/>
                </w:rPr>
                <w:delText>26.58</w:delText>
              </w:r>
            </w:del>
            <w:ins w:id="359" w:author="Michelle V Evans" w:date="2018-06-05T19:08:00Z">
              <w:r w:rsidR="00EB5219">
                <w:rPr>
                  <w:rFonts w:eastAsia="Times New Roman" w:cs="Times New Roman"/>
                  <w:color w:val="000000"/>
                  <w:sz w:val="20"/>
                  <w:szCs w:val="20"/>
                </w:rPr>
                <w:t>98.93</w:t>
              </w:r>
            </w:ins>
            <w:r w:rsidRPr="00E26FBC">
              <w:rPr>
                <w:rFonts w:eastAsia="Times New Roman" w:cs="Times New Roman"/>
                <w:color w:val="000000"/>
                <w:sz w:val="20"/>
                <w:szCs w:val="20"/>
              </w:rPr>
              <w:t xml:space="preserve"> (</w:t>
            </w:r>
            <w:del w:id="360" w:author="Michelle V Evans" w:date="2018-06-05T19:08:00Z">
              <w:r w:rsidRPr="00E26FBC" w:rsidDel="00EB5219">
                <w:rPr>
                  <w:rFonts w:eastAsia="Times New Roman" w:cs="Times New Roman"/>
                  <w:color w:val="000000"/>
                  <w:sz w:val="20"/>
                  <w:szCs w:val="20"/>
                </w:rPr>
                <w:delText>25.811</w:delText>
              </w:r>
            </w:del>
            <w:ins w:id="361" w:author="Michelle V Evans" w:date="2018-06-05T19:08:00Z">
              <w:r w:rsidR="00EB5219">
                <w:rPr>
                  <w:rFonts w:eastAsia="Times New Roman" w:cs="Times New Roman"/>
                  <w:color w:val="000000"/>
                  <w:sz w:val="20"/>
                  <w:szCs w:val="20"/>
                </w:rPr>
                <w:t>96.124</w:t>
              </w:r>
            </w:ins>
            <w:r w:rsidRPr="00E26FBC">
              <w:rPr>
                <w:rFonts w:eastAsia="Times New Roman" w:cs="Times New Roman"/>
                <w:color w:val="000000"/>
                <w:sz w:val="20"/>
                <w:szCs w:val="20"/>
              </w:rPr>
              <w:t>,</w:t>
            </w:r>
            <w:del w:id="362" w:author="Michelle V Evans" w:date="2018-06-05T19:08:00Z">
              <w:r w:rsidRPr="00E26FBC" w:rsidDel="00EB5219">
                <w:rPr>
                  <w:rFonts w:eastAsia="Times New Roman" w:cs="Times New Roman"/>
                  <w:color w:val="000000"/>
                  <w:sz w:val="20"/>
                  <w:szCs w:val="20"/>
                </w:rPr>
                <w:delText>27.35</w:delText>
              </w:r>
            </w:del>
            <w:proofErr w:type="gramStart"/>
            <w:ins w:id="363" w:author="Michelle V Evans" w:date="2018-06-05T19:08:00Z">
              <w:r w:rsidR="00EB5219">
                <w:rPr>
                  <w:rFonts w:eastAsia="Times New Roman" w:cs="Times New Roman"/>
                  <w:color w:val="000000"/>
                  <w:sz w:val="20"/>
                  <w:szCs w:val="20"/>
                </w:rPr>
                <w:t>100</w:t>
              </w:r>
            </w:ins>
            <w:r w:rsidRPr="00E26FBC">
              <w:rPr>
                <w:rFonts w:eastAsia="Times New Roman" w:cs="Times New Roman"/>
                <w:color w:val="000000"/>
                <w:sz w:val="20"/>
                <w:szCs w:val="20"/>
              </w:rPr>
              <w:t>)b</w:t>
            </w:r>
            <w:proofErr w:type="gramEnd"/>
          </w:p>
        </w:tc>
        <w:tc>
          <w:tcPr>
            <w:tcW w:w="1928" w:type="dxa"/>
            <w:noWrap/>
            <w:hideMark/>
          </w:tcPr>
          <w:p w14:paraId="2B910AE2" w14:textId="003040BC" w:rsidR="00E26FBC" w:rsidRPr="00E26FBC" w:rsidRDefault="00E26FBC" w:rsidP="00EB5219">
            <w:pPr>
              <w:ind w:firstLine="0"/>
              <w:jc w:val="center"/>
              <w:rPr>
                <w:rFonts w:eastAsia="Times New Roman" w:cs="Times New Roman"/>
                <w:color w:val="000000"/>
                <w:sz w:val="20"/>
                <w:szCs w:val="20"/>
              </w:rPr>
            </w:pPr>
            <w:del w:id="364" w:author="Michelle V Evans" w:date="2018-06-05T19:08:00Z">
              <w:r w:rsidRPr="00E26FBC" w:rsidDel="00EB5219">
                <w:rPr>
                  <w:rFonts w:eastAsia="Times New Roman" w:cs="Times New Roman"/>
                  <w:color w:val="000000"/>
                  <w:sz w:val="20"/>
                  <w:szCs w:val="20"/>
                </w:rPr>
                <w:delText>26.846</w:delText>
              </w:r>
            </w:del>
            <w:ins w:id="365" w:author="Michelle V Evans" w:date="2018-06-05T19:08:00Z">
              <w:r w:rsidR="00EB5219">
                <w:rPr>
                  <w:rFonts w:eastAsia="Times New Roman" w:cs="Times New Roman"/>
                  <w:color w:val="000000"/>
                  <w:sz w:val="20"/>
                  <w:szCs w:val="20"/>
                </w:rPr>
                <w:t>91.772</w:t>
              </w:r>
            </w:ins>
            <w:r w:rsidRPr="00E26FBC">
              <w:rPr>
                <w:rFonts w:eastAsia="Times New Roman" w:cs="Times New Roman"/>
                <w:color w:val="000000"/>
                <w:sz w:val="20"/>
                <w:szCs w:val="20"/>
              </w:rPr>
              <w:t xml:space="preserve"> (</w:t>
            </w:r>
            <w:del w:id="366" w:author="Michelle V Evans" w:date="2018-06-05T19:08:00Z">
              <w:r w:rsidRPr="00E26FBC" w:rsidDel="00EB5219">
                <w:rPr>
                  <w:rFonts w:eastAsia="Times New Roman" w:cs="Times New Roman"/>
                  <w:color w:val="000000"/>
                  <w:sz w:val="20"/>
                  <w:szCs w:val="20"/>
                </w:rPr>
                <w:delText>26.077</w:delText>
              </w:r>
            </w:del>
            <w:ins w:id="367" w:author="Michelle V Evans" w:date="2018-06-05T19:08:00Z">
              <w:r w:rsidR="00EB5219">
                <w:rPr>
                  <w:rFonts w:eastAsia="Times New Roman" w:cs="Times New Roman"/>
                  <w:color w:val="000000"/>
                  <w:sz w:val="20"/>
                  <w:szCs w:val="20"/>
                </w:rPr>
                <w:t>88.966</w:t>
              </w:r>
            </w:ins>
            <w:r w:rsidRPr="00E26FBC">
              <w:rPr>
                <w:rFonts w:eastAsia="Times New Roman" w:cs="Times New Roman"/>
                <w:color w:val="000000"/>
                <w:sz w:val="20"/>
                <w:szCs w:val="20"/>
              </w:rPr>
              <w:t>,</w:t>
            </w:r>
            <w:del w:id="368" w:author="Michelle V Evans" w:date="2018-06-05T19:08:00Z">
              <w:r w:rsidRPr="00E26FBC" w:rsidDel="00EB5219">
                <w:rPr>
                  <w:rFonts w:eastAsia="Times New Roman" w:cs="Times New Roman"/>
                  <w:color w:val="000000"/>
                  <w:sz w:val="20"/>
                  <w:szCs w:val="20"/>
                </w:rPr>
                <w:delText>27.615</w:delText>
              </w:r>
            </w:del>
            <w:ins w:id="369" w:author="Michelle V Evans" w:date="2018-06-05T19:08:00Z">
              <w:r w:rsidR="00EB5219">
                <w:rPr>
                  <w:rFonts w:eastAsia="Times New Roman" w:cs="Times New Roman"/>
                  <w:color w:val="000000"/>
                  <w:sz w:val="20"/>
                  <w:szCs w:val="20"/>
                </w:rPr>
                <w:t>94.</w:t>
              </w:r>
              <w:proofErr w:type="gramStart"/>
              <w:r w:rsidR="00EB5219">
                <w:rPr>
                  <w:rFonts w:eastAsia="Times New Roman" w:cs="Times New Roman"/>
                  <w:color w:val="000000"/>
                  <w:sz w:val="20"/>
                  <w:szCs w:val="20"/>
                </w:rPr>
                <w:t>578</w:t>
              </w:r>
            </w:ins>
            <w:r w:rsidRPr="00E26FBC">
              <w:rPr>
                <w:rFonts w:eastAsia="Times New Roman" w:cs="Times New Roman"/>
                <w:color w:val="000000"/>
                <w:sz w:val="20"/>
                <w:szCs w:val="20"/>
              </w:rPr>
              <w:t>)c</w:t>
            </w:r>
            <w:proofErr w:type="gramEnd"/>
          </w:p>
        </w:tc>
      </w:tr>
      <w:tr w:rsidR="00E26FBC" w:rsidRPr="00E26FBC" w14:paraId="35DA716D" w14:textId="77777777" w:rsidTr="00E26FBC">
        <w:trPr>
          <w:trHeight w:val="320"/>
        </w:trPr>
        <w:tc>
          <w:tcPr>
            <w:tcW w:w="1975" w:type="dxa"/>
            <w:noWrap/>
            <w:hideMark/>
          </w:tcPr>
          <w:p w14:paraId="2A1D5E25"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Humidity Range</w:t>
            </w:r>
          </w:p>
        </w:tc>
        <w:tc>
          <w:tcPr>
            <w:tcW w:w="1880" w:type="dxa"/>
            <w:noWrap/>
            <w:hideMark/>
          </w:tcPr>
          <w:p w14:paraId="43B1890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26.458 (22.065,30.</w:t>
            </w:r>
            <w:proofErr w:type="gramStart"/>
            <w:r w:rsidRPr="00E26FBC">
              <w:rPr>
                <w:rFonts w:eastAsia="Times New Roman" w:cs="Times New Roman"/>
                <w:color w:val="000000"/>
                <w:sz w:val="20"/>
                <w:szCs w:val="20"/>
              </w:rPr>
              <w:t>851)a</w:t>
            </w:r>
            <w:proofErr w:type="gramEnd"/>
          </w:p>
        </w:tc>
        <w:tc>
          <w:tcPr>
            <w:tcW w:w="1928" w:type="dxa"/>
            <w:noWrap/>
            <w:hideMark/>
          </w:tcPr>
          <w:p w14:paraId="0CE2DEB6"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23.69 (19.296,28.</w:t>
            </w:r>
            <w:proofErr w:type="gramStart"/>
            <w:r w:rsidRPr="00E26FBC">
              <w:rPr>
                <w:rFonts w:eastAsia="Times New Roman" w:cs="Times New Roman"/>
                <w:color w:val="000000"/>
                <w:sz w:val="20"/>
                <w:szCs w:val="20"/>
              </w:rPr>
              <w:t>083)a</w:t>
            </w:r>
            <w:proofErr w:type="gramEnd"/>
          </w:p>
        </w:tc>
        <w:tc>
          <w:tcPr>
            <w:tcW w:w="1952" w:type="dxa"/>
            <w:noWrap/>
            <w:hideMark/>
          </w:tcPr>
          <w:p w14:paraId="7686A7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30.978 (26.585,35.</w:t>
            </w:r>
            <w:proofErr w:type="gramStart"/>
            <w:r w:rsidRPr="00E26FBC">
              <w:rPr>
                <w:rFonts w:eastAsia="Times New Roman" w:cs="Times New Roman"/>
                <w:color w:val="000000"/>
                <w:sz w:val="20"/>
                <w:szCs w:val="20"/>
              </w:rPr>
              <w:t>371)a</w:t>
            </w:r>
            <w:proofErr w:type="gramEnd"/>
          </w:p>
        </w:tc>
        <w:tc>
          <w:tcPr>
            <w:tcW w:w="1904" w:type="dxa"/>
            <w:noWrap/>
            <w:hideMark/>
          </w:tcPr>
          <w:p w14:paraId="26DBCD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51.686 (47.292,56.</w:t>
            </w:r>
            <w:proofErr w:type="gramStart"/>
            <w:r w:rsidRPr="00E26FBC">
              <w:rPr>
                <w:rFonts w:eastAsia="Times New Roman" w:cs="Times New Roman"/>
                <w:color w:val="000000"/>
                <w:sz w:val="20"/>
                <w:szCs w:val="20"/>
              </w:rPr>
              <w:t>079)b</w:t>
            </w:r>
            <w:proofErr w:type="gramEnd"/>
          </w:p>
        </w:tc>
        <w:tc>
          <w:tcPr>
            <w:tcW w:w="1928" w:type="dxa"/>
            <w:noWrap/>
            <w:hideMark/>
          </w:tcPr>
          <w:p w14:paraId="5977BF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50.094 (45.701,54.</w:t>
            </w:r>
            <w:proofErr w:type="gramStart"/>
            <w:r w:rsidRPr="00E26FBC">
              <w:rPr>
                <w:rFonts w:eastAsia="Times New Roman" w:cs="Times New Roman"/>
                <w:color w:val="000000"/>
                <w:sz w:val="20"/>
                <w:szCs w:val="20"/>
              </w:rPr>
              <w:t>487)b</w:t>
            </w:r>
            <w:proofErr w:type="gramEnd"/>
          </w:p>
        </w:tc>
        <w:tc>
          <w:tcPr>
            <w:tcW w:w="1928" w:type="dxa"/>
            <w:noWrap/>
            <w:hideMark/>
          </w:tcPr>
          <w:p w14:paraId="61FCAF3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47.628 (43.235,52.</w:t>
            </w:r>
            <w:proofErr w:type="gramStart"/>
            <w:r w:rsidRPr="00E26FBC">
              <w:rPr>
                <w:rFonts w:eastAsia="Times New Roman" w:cs="Times New Roman"/>
                <w:color w:val="000000"/>
                <w:sz w:val="20"/>
                <w:szCs w:val="20"/>
              </w:rPr>
              <w:t>021)b</w:t>
            </w:r>
            <w:proofErr w:type="gramEnd"/>
          </w:p>
        </w:tc>
      </w:tr>
    </w:tbl>
    <w:p w14:paraId="17E16348" w14:textId="77777777" w:rsidR="00E26FBC" w:rsidRDefault="00E26FBC" w:rsidP="0083107C">
      <w:pPr>
        <w:widowControl w:val="0"/>
        <w:autoSpaceDE w:val="0"/>
        <w:autoSpaceDN w:val="0"/>
        <w:adjustRightInd w:val="0"/>
        <w:spacing w:line="240" w:lineRule="auto"/>
        <w:ind w:firstLine="0"/>
        <w:rPr>
          <w:rFonts w:cs="Times"/>
          <w:color w:val="000000"/>
        </w:rPr>
        <w:sectPr w:rsidR="00E26FBC" w:rsidSect="00E26FBC">
          <w:pgSz w:w="15840" w:h="12240" w:orient="landscape"/>
          <w:pgMar w:top="1440" w:right="1440" w:bottom="1440" w:left="1440" w:header="720" w:footer="720" w:gutter="0"/>
          <w:lnNumType w:countBy="1" w:restart="continuous"/>
          <w:cols w:space="720"/>
          <w:docGrid w:linePitch="299"/>
        </w:sectPr>
      </w:pPr>
    </w:p>
    <w:p w14:paraId="7E321B64" w14:textId="3A3EB9BF" w:rsidR="00C92EAD" w:rsidRPr="00FD51FA" w:rsidRDefault="00D646E8" w:rsidP="00FD51FA">
      <w:pPr>
        <w:pStyle w:val="Heading1"/>
      </w:pPr>
      <w:bookmarkStart w:id="370" w:name="additional-files"/>
      <w:bookmarkEnd w:id="370"/>
      <w:r>
        <w:lastRenderedPageBreak/>
        <w:t>Additional Files</w:t>
      </w:r>
    </w:p>
    <w:p w14:paraId="6351C1A3" w14:textId="77777777" w:rsidR="00C92EAD" w:rsidRDefault="00D646E8">
      <w:pPr>
        <w:pStyle w:val="Heading2"/>
      </w:pPr>
      <w:bookmarkStart w:id="371" w:name="additional-file-1-suppvcdiff.pdf"/>
      <w:bookmarkEnd w:id="371"/>
      <w:r>
        <w:t>Additional file 1 — SuppVCDiff.pdf</w:t>
      </w:r>
    </w:p>
    <w:p w14:paraId="527E8339" w14:textId="77777777" w:rsidR="00C92EAD" w:rsidRDefault="00D646E8">
      <w:pPr>
        <w:pStyle w:val="FirstParagraph"/>
      </w:pPr>
      <w:r>
        <w:t xml:space="preserve">Additional Figure 1. Bias in </w:t>
      </w:r>
      <m:oMath>
        <m:r>
          <w:rPr>
            <w:rFonts w:ascii="Cambria Math" w:hAnsi="Cambria Math"/>
          </w:rPr>
          <m:t>VC</m:t>
        </m:r>
      </m:oMath>
      <w:r>
        <w:t xml:space="preserve"> due to not accounting for site-level carry-over effects across land class and season.</w:t>
      </w:r>
    </w:p>
    <w:p w14:paraId="5A7D08F5" w14:textId="77777777" w:rsidR="00C92EAD" w:rsidRDefault="00D646E8">
      <w:pPr>
        <w:pStyle w:val="Heading2"/>
      </w:pPr>
      <w:bookmarkStart w:id="372" w:name="additional-file-2-supplementaltables.pdf"/>
      <w:bookmarkEnd w:id="372"/>
      <w:r>
        <w:t>Additional file 2 – SupplementalTables.pdf</w:t>
      </w:r>
    </w:p>
    <w:p w14:paraId="15D7FE2E" w14:textId="042D2752" w:rsidR="00C92EAD" w:rsidRDefault="00D646E8" w:rsidP="00E26FBC">
      <w:pPr>
        <w:pStyle w:val="FirstParagraph"/>
      </w:pPr>
      <w:r>
        <w:t xml:space="preserve">Supplementary Tables S1, S2. </w:t>
      </w:r>
    </w:p>
    <w:sectPr w:rsidR="00C92EAD" w:rsidSect="00DA323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E3010" w14:textId="77777777" w:rsidR="004A52BE" w:rsidRDefault="004A52BE">
      <w:pPr>
        <w:spacing w:after="0" w:line="240" w:lineRule="auto"/>
      </w:pPr>
      <w:r>
        <w:separator/>
      </w:r>
    </w:p>
  </w:endnote>
  <w:endnote w:type="continuationSeparator" w:id="0">
    <w:p w14:paraId="48EC3CAB" w14:textId="77777777" w:rsidR="004A52BE" w:rsidRDefault="004A52BE">
      <w:pPr>
        <w:spacing w:after="0" w:line="240" w:lineRule="auto"/>
      </w:pPr>
      <w:r>
        <w:continuationSeparator/>
      </w:r>
    </w:p>
  </w:endnote>
  <w:endnote w:type="continuationNotice" w:id="1">
    <w:p w14:paraId="1E1C26B2" w14:textId="77777777" w:rsidR="004A52BE" w:rsidRDefault="004A52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42A5C" w14:textId="77777777" w:rsidR="00056606" w:rsidRDefault="000566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754158" w14:textId="77777777" w:rsidR="004A52BE" w:rsidRDefault="004A52BE">
      <w:r>
        <w:separator/>
      </w:r>
    </w:p>
  </w:footnote>
  <w:footnote w:type="continuationSeparator" w:id="0">
    <w:p w14:paraId="5C15E6A0" w14:textId="77777777" w:rsidR="004A52BE" w:rsidRDefault="004A52BE">
      <w:r>
        <w:continuationSeparator/>
      </w:r>
    </w:p>
  </w:footnote>
  <w:footnote w:type="continuationNotice" w:id="1">
    <w:p w14:paraId="010970BA" w14:textId="77777777" w:rsidR="004A52BE" w:rsidRDefault="004A52B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056606" w:rsidRDefault="00056606" w:rsidP="00811C1D">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056606" w:rsidRDefault="000566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056606" w:rsidRDefault="00056606" w:rsidP="00DA3233">
    <w:pPr>
      <w:pStyle w:val="Header"/>
      <w:ind w:firstLine="0"/>
    </w:pPr>
  </w:p>
  <w:p w14:paraId="5CE2C97E" w14:textId="77777777" w:rsidR="00056606" w:rsidRDefault="000566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 Evans">
    <w15:presenceInfo w15:providerId="None" w15:userId="Michelle V Ev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10"/>
  <w:drawingGridVerticalSpacing w:val="299"/>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958"/>
    <w:rsid w:val="00011C8B"/>
    <w:rsid w:val="00012AAA"/>
    <w:rsid w:val="00026EDF"/>
    <w:rsid w:val="0003349E"/>
    <w:rsid w:val="000557EE"/>
    <w:rsid w:val="00056606"/>
    <w:rsid w:val="0007434F"/>
    <w:rsid w:val="00123CD8"/>
    <w:rsid w:val="00126B36"/>
    <w:rsid w:val="00145D71"/>
    <w:rsid w:val="00162386"/>
    <w:rsid w:val="00170EEB"/>
    <w:rsid w:val="00171B38"/>
    <w:rsid w:val="00180CB6"/>
    <w:rsid w:val="001E0885"/>
    <w:rsid w:val="001E62E0"/>
    <w:rsid w:val="001E71EA"/>
    <w:rsid w:val="001E76DB"/>
    <w:rsid w:val="00202C28"/>
    <w:rsid w:val="0021178E"/>
    <w:rsid w:val="00221B2A"/>
    <w:rsid w:val="002341D9"/>
    <w:rsid w:val="00234330"/>
    <w:rsid w:val="002560CF"/>
    <w:rsid w:val="00266315"/>
    <w:rsid w:val="002741CD"/>
    <w:rsid w:val="00283849"/>
    <w:rsid w:val="00332991"/>
    <w:rsid w:val="00334DAB"/>
    <w:rsid w:val="003360D2"/>
    <w:rsid w:val="0036173B"/>
    <w:rsid w:val="003628CE"/>
    <w:rsid w:val="003705C5"/>
    <w:rsid w:val="003B5377"/>
    <w:rsid w:val="003D679B"/>
    <w:rsid w:val="003E307B"/>
    <w:rsid w:val="003F14A5"/>
    <w:rsid w:val="003F66ED"/>
    <w:rsid w:val="00424E7C"/>
    <w:rsid w:val="0047245E"/>
    <w:rsid w:val="004830E3"/>
    <w:rsid w:val="004A52BE"/>
    <w:rsid w:val="004B40D6"/>
    <w:rsid w:val="004D5306"/>
    <w:rsid w:val="004E29B3"/>
    <w:rsid w:val="004E70BD"/>
    <w:rsid w:val="004F6484"/>
    <w:rsid w:val="0051131B"/>
    <w:rsid w:val="00521E2F"/>
    <w:rsid w:val="005736C9"/>
    <w:rsid w:val="0059096C"/>
    <w:rsid w:val="00590D07"/>
    <w:rsid w:val="00596F61"/>
    <w:rsid w:val="005A3969"/>
    <w:rsid w:val="005A427F"/>
    <w:rsid w:val="005C246A"/>
    <w:rsid w:val="006205F4"/>
    <w:rsid w:val="00646A4F"/>
    <w:rsid w:val="00672724"/>
    <w:rsid w:val="00680686"/>
    <w:rsid w:val="006B09D7"/>
    <w:rsid w:val="006B2FE4"/>
    <w:rsid w:val="006B7AFD"/>
    <w:rsid w:val="006C6ABA"/>
    <w:rsid w:val="00701665"/>
    <w:rsid w:val="00712B13"/>
    <w:rsid w:val="00715D92"/>
    <w:rsid w:val="00771598"/>
    <w:rsid w:val="00784D58"/>
    <w:rsid w:val="007A3A2D"/>
    <w:rsid w:val="007E0A46"/>
    <w:rsid w:val="007E1C76"/>
    <w:rsid w:val="007E5412"/>
    <w:rsid w:val="00811C1D"/>
    <w:rsid w:val="00815904"/>
    <w:rsid w:val="0083107C"/>
    <w:rsid w:val="00856033"/>
    <w:rsid w:val="00865F07"/>
    <w:rsid w:val="008C2C50"/>
    <w:rsid w:val="008D6863"/>
    <w:rsid w:val="008F2919"/>
    <w:rsid w:val="0092635B"/>
    <w:rsid w:val="009505C4"/>
    <w:rsid w:val="00967038"/>
    <w:rsid w:val="0097640B"/>
    <w:rsid w:val="0099723E"/>
    <w:rsid w:val="009A0B35"/>
    <w:rsid w:val="009B4EB8"/>
    <w:rsid w:val="009C167F"/>
    <w:rsid w:val="009C1F7E"/>
    <w:rsid w:val="009C288C"/>
    <w:rsid w:val="00A1702C"/>
    <w:rsid w:val="00A76B6F"/>
    <w:rsid w:val="00A83E5F"/>
    <w:rsid w:val="00AD35D4"/>
    <w:rsid w:val="00AD672F"/>
    <w:rsid w:val="00AE47BC"/>
    <w:rsid w:val="00B56E06"/>
    <w:rsid w:val="00B61299"/>
    <w:rsid w:val="00B74374"/>
    <w:rsid w:val="00B86B75"/>
    <w:rsid w:val="00BB4D2F"/>
    <w:rsid w:val="00BC48D5"/>
    <w:rsid w:val="00BD7A29"/>
    <w:rsid w:val="00BF5F6C"/>
    <w:rsid w:val="00C24B04"/>
    <w:rsid w:val="00C32ED2"/>
    <w:rsid w:val="00C36279"/>
    <w:rsid w:val="00C60E8D"/>
    <w:rsid w:val="00C70FF3"/>
    <w:rsid w:val="00C80DE1"/>
    <w:rsid w:val="00C92EAD"/>
    <w:rsid w:val="00C93ED4"/>
    <w:rsid w:val="00CC0029"/>
    <w:rsid w:val="00CC163E"/>
    <w:rsid w:val="00CF1CAC"/>
    <w:rsid w:val="00CF62AB"/>
    <w:rsid w:val="00CF6BB0"/>
    <w:rsid w:val="00CF6CB5"/>
    <w:rsid w:val="00D02E56"/>
    <w:rsid w:val="00D03C51"/>
    <w:rsid w:val="00D25517"/>
    <w:rsid w:val="00D63FAD"/>
    <w:rsid w:val="00D646E8"/>
    <w:rsid w:val="00D75692"/>
    <w:rsid w:val="00DA3233"/>
    <w:rsid w:val="00DD68B5"/>
    <w:rsid w:val="00E1368C"/>
    <w:rsid w:val="00E26FBC"/>
    <w:rsid w:val="00E27FC8"/>
    <w:rsid w:val="00E31062"/>
    <w:rsid w:val="00E315A3"/>
    <w:rsid w:val="00E53B10"/>
    <w:rsid w:val="00E55B11"/>
    <w:rsid w:val="00EA6E24"/>
    <w:rsid w:val="00EB5219"/>
    <w:rsid w:val="00ED05EA"/>
    <w:rsid w:val="00EE172A"/>
    <w:rsid w:val="00EE6586"/>
    <w:rsid w:val="00EE7E7F"/>
    <w:rsid w:val="00EF39D1"/>
    <w:rsid w:val="00EF61F4"/>
    <w:rsid w:val="00F15070"/>
    <w:rsid w:val="00F478D1"/>
    <w:rsid w:val="00F647CF"/>
    <w:rsid w:val="00F7369D"/>
    <w:rsid w:val="00FA223A"/>
    <w:rsid w:val="00FA4AEB"/>
    <w:rsid w:val="00FD51FA"/>
    <w:rsid w:val="00FD60D4"/>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Default Paragraph Font" w:uiPriority="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CC0029"/>
    <w:pPr>
      <w:spacing w:line="240" w:lineRule="auto"/>
      <w:ind w:firstLine="0"/>
      <w:pPrChange w:id="0" w:author="Michelle V Evans" w:date="2018-06-05T18:23:00Z">
        <w:pPr>
          <w:spacing w:after="240" w:line="480" w:lineRule="auto"/>
          <w:ind w:firstLine="360"/>
        </w:pPr>
      </w:pPrChange>
    </w:pPr>
    <w:rPr>
      <w:rPrChange w:id="0" w:author="Michelle V Evans" w:date="2018-06-05T18:23:00Z">
        <w:rPr>
          <w:rFonts w:asciiTheme="minorHAnsi" w:eastAsiaTheme="minorEastAsia" w:hAnsiTheme="minorHAnsi" w:cstheme="minorBidi"/>
          <w:sz w:val="22"/>
          <w:szCs w:val="22"/>
          <w:lang w:val="en-US" w:eastAsia="en-US" w:bidi="ar-SA"/>
        </w:rPr>
      </w:rPrChange>
    </w:rPr>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 w:type="paragraph" w:styleId="BalloonText">
    <w:name w:val="Balloon Text"/>
    <w:basedOn w:val="Normal"/>
    <w:link w:val="BalloonTextChar"/>
    <w:semiHidden/>
    <w:unhideWhenUsed/>
    <w:rsid w:val="00DD68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D68B5"/>
    <w:rPr>
      <w:rFonts w:ascii="Times New Roman" w:hAnsi="Times New Roman" w:cs="Times New Roman"/>
      <w:sz w:val="18"/>
      <w:szCs w:val="18"/>
    </w:rPr>
  </w:style>
  <w:style w:type="character" w:styleId="PlaceholderText">
    <w:name w:val="Placeholder Text"/>
    <w:basedOn w:val="DefaultParagraphFont"/>
    <w:semiHidden/>
    <w:rsid w:val="007E1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289823503">
      <w:bodyDiv w:val="1"/>
      <w:marLeft w:val="0"/>
      <w:marRight w:val="0"/>
      <w:marTop w:val="0"/>
      <w:marBottom w:val="0"/>
      <w:divBdr>
        <w:top w:val="none" w:sz="0" w:space="0" w:color="auto"/>
        <w:left w:val="none" w:sz="0" w:space="0" w:color="auto"/>
        <w:bottom w:val="none" w:sz="0" w:space="0" w:color="auto"/>
        <w:right w:val="none" w:sz="0" w:space="0" w:color="auto"/>
      </w:divBdr>
    </w:div>
    <w:div w:id="635570090">
      <w:bodyDiv w:val="1"/>
      <w:marLeft w:val="0"/>
      <w:marRight w:val="0"/>
      <w:marTop w:val="0"/>
      <w:marBottom w:val="0"/>
      <w:divBdr>
        <w:top w:val="none" w:sz="0" w:space="0" w:color="auto"/>
        <w:left w:val="none" w:sz="0" w:space="0" w:color="auto"/>
        <w:bottom w:val="none" w:sz="0" w:space="0" w:color="auto"/>
        <w:right w:val="none" w:sz="0" w:space="0" w:color="auto"/>
      </w:divBdr>
      <w:divsChild>
        <w:div w:id="34434443">
          <w:marLeft w:val="0"/>
          <w:marRight w:val="0"/>
          <w:marTop w:val="0"/>
          <w:marBottom w:val="0"/>
          <w:divBdr>
            <w:top w:val="none" w:sz="0" w:space="0" w:color="auto"/>
            <w:left w:val="none" w:sz="0" w:space="0" w:color="auto"/>
            <w:bottom w:val="none" w:sz="0" w:space="0" w:color="auto"/>
            <w:right w:val="none" w:sz="0" w:space="0" w:color="auto"/>
          </w:divBdr>
        </w:div>
      </w:divsChild>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2A53F4-6411-5D43-BFE6-618EB89060D7}">
  <ds:schemaRefs>
    <ds:schemaRef ds:uri="http://schemas.openxmlformats.org/officeDocument/2006/bibliography"/>
  </ds:schemaRefs>
</ds:datastoreItem>
</file>

<file path=customXml/itemProps2.xml><?xml version="1.0" encoding="utf-8"?>
<ds:datastoreItem xmlns:ds="http://schemas.openxmlformats.org/officeDocument/2006/customXml" ds:itemID="{55BDC7F1-568D-E245-9D07-FFCAB408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29</Pages>
  <Words>31803</Words>
  <Characters>181282</Characters>
  <Application>Microsoft Macintosh Word</Application>
  <DocSecurity>0</DocSecurity>
  <Lines>1510</Lines>
  <Paragraphs>425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V Evans</dc:creator>
  <cp:lastModifiedBy>Michelle V Evans</cp:lastModifiedBy>
  <cp:revision>15</cp:revision>
  <dcterms:created xsi:type="dcterms:W3CDTF">2018-06-04T21:02:00Z</dcterms:created>
  <dcterms:modified xsi:type="dcterms:W3CDTF">2018-06-09T15:10:00Z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id="urdd39uG"/&gt;&lt;style id="http://www.zotero.org/styles/bmc-ecology" hasBibliography="1" bibliographyStyleHasBeenSet="1"/&gt;&lt;prefs&gt;&lt;pref name="fieldType" value="Field"/&gt;&lt;/prefs&gt;&lt;/data&gt;</vt:lpwstr>
  </property>
</Properties>
</file>